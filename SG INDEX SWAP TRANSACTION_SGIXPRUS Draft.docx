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CD382" w14:textId="77777777" w:rsidR="00B94AAE" w:rsidRPr="005827B3" w:rsidRDefault="00B94AAE" w:rsidP="00B94AAE">
      <w:pPr>
        <w:pStyle w:val="Header"/>
        <w:jc w:val="both"/>
        <w:rPr>
          <w:rFonts w:cs="Arial"/>
          <w:b/>
          <w:szCs w:val="22"/>
          <w:lang w:val="en-US"/>
        </w:rPr>
      </w:pPr>
    </w:p>
    <w:p w14:paraId="50DAFA1E" w14:textId="77777777" w:rsidR="006039F6" w:rsidRDefault="00D9300A">
      <w:pPr>
        <w:jc w:val="center"/>
        <w:rPr>
          <w:rFonts w:cs="Arial"/>
          <w:szCs w:val="22"/>
          <w:lang w:val="en-GB"/>
        </w:rPr>
      </w:pPr>
      <w:r>
        <w:rPr>
          <w:rFonts w:ascii="[" w:hAnsi="["/>
          <w:b/>
          <w:bCs/>
          <w:noProof/>
          <w:color w:val="0000FF"/>
          <w:szCs w:val="22"/>
          <w:lang w:val="en-US"/>
        </w:rPr>
        <w:drawing>
          <wp:inline distT="0" distB="0" distL="0" distR="0" wp14:anchorId="563C0A99" wp14:editId="586F7ABA">
            <wp:extent cx="1405890" cy="307340"/>
            <wp:effectExtent l="19050" t="0" r="3810" b="0"/>
            <wp:docPr id="1" name="Picture 1" descr="http://www.socgen.com/sg/ressource/img/socgen/commun/logo_sg_en.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cgen.com/sg/ressource/img/socgen/commun/logo_sg_en.gif"/>
                    <pic:cNvPicPr>
                      <a:picLocks noChangeAspect="1" noChangeArrowheads="1"/>
                    </pic:cNvPicPr>
                  </pic:nvPicPr>
                  <pic:blipFill>
                    <a:blip r:embed="rId15" r:link="rId16" cstate="print"/>
                    <a:srcRect/>
                    <a:stretch>
                      <a:fillRect/>
                    </a:stretch>
                  </pic:blipFill>
                  <pic:spPr bwMode="auto">
                    <a:xfrm>
                      <a:off x="0" y="0"/>
                      <a:ext cx="1405890" cy="307340"/>
                    </a:xfrm>
                    <a:prstGeom prst="rect">
                      <a:avLst/>
                    </a:prstGeom>
                    <a:noFill/>
                    <a:ln w="9525">
                      <a:noFill/>
                      <a:miter lim="800000"/>
                      <a:headEnd/>
                      <a:tailEnd/>
                    </a:ln>
                  </pic:spPr>
                </pic:pic>
              </a:graphicData>
            </a:graphic>
          </wp:inline>
        </w:drawing>
      </w:r>
    </w:p>
    <w:p w14:paraId="7BBA2D35" w14:textId="77777777" w:rsidR="006039F6" w:rsidRDefault="006039F6">
      <w:pPr>
        <w:rPr>
          <w:rFonts w:cs="Arial"/>
          <w:szCs w:val="22"/>
          <w:lang w:val="en-GB"/>
        </w:rPr>
      </w:pPr>
    </w:p>
    <w:p w14:paraId="30654211" w14:textId="77777777" w:rsidR="006039F6" w:rsidRDefault="006039F6">
      <w:pPr>
        <w:rPr>
          <w:rFonts w:cs="Arial"/>
          <w:szCs w:val="22"/>
        </w:rPr>
      </w:pPr>
    </w:p>
    <w:p w14:paraId="37A44ABC" w14:textId="42ABB8EB" w:rsidR="006039F6" w:rsidRDefault="00A64B67">
      <w:pPr>
        <w:jc w:val="center"/>
        <w:rPr>
          <w:rFonts w:cs="Arial"/>
          <w:b/>
          <w:szCs w:val="22"/>
          <w:lang w:val="en-US"/>
        </w:rPr>
      </w:pPr>
      <w:r>
        <w:rPr>
          <w:rFonts w:cs="Arial"/>
          <w:b/>
          <w:noProof/>
          <w:szCs w:val="22"/>
          <w:lang w:val="en-US"/>
        </w:rPr>
        <w:t xml:space="preserve">INDEX </w:t>
      </w:r>
      <w:r w:rsidR="00D9300A">
        <w:rPr>
          <w:rFonts w:cs="Arial"/>
          <w:b/>
          <w:noProof/>
          <w:szCs w:val="22"/>
          <w:lang w:val="en-US"/>
        </w:rPr>
        <w:t>SWAP TRANSACTION</w:t>
      </w:r>
    </w:p>
    <w:p w14:paraId="34D3EFDB" w14:textId="77777777" w:rsidR="006039F6" w:rsidRDefault="00D9300A">
      <w:pPr>
        <w:rPr>
          <w:rFonts w:cs="Arial"/>
          <w:szCs w:val="22"/>
          <w:lang w:val="en-GB"/>
        </w:rPr>
      </w:pPr>
      <w:r>
        <w:rPr>
          <w:rFonts w:cs="Arial"/>
          <w:szCs w:val="22"/>
          <w:lang w:val="en-GB"/>
        </w:rPr>
        <w:tab/>
      </w:r>
    </w:p>
    <w:p w14:paraId="41A56B11" w14:textId="77777777" w:rsidR="006039F6" w:rsidRDefault="006039F6">
      <w:pPr>
        <w:jc w:val="center"/>
        <w:rPr>
          <w:rFonts w:cs="Arial"/>
          <w:b/>
          <w:szCs w:val="22"/>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6039F6" w14:paraId="2FF293C6" w14:textId="77777777" w:rsidTr="003A124B">
        <w:tc>
          <w:tcPr>
            <w:tcW w:w="3119" w:type="dxa"/>
            <w:vAlign w:val="center"/>
          </w:tcPr>
          <w:p w14:paraId="02094219" w14:textId="77777777" w:rsidR="006039F6" w:rsidRDefault="00D9300A">
            <w:pPr>
              <w:ind w:left="142"/>
              <w:rPr>
                <w:rFonts w:cs="Arial"/>
                <w:szCs w:val="22"/>
              </w:rPr>
            </w:pPr>
            <w:r>
              <w:rPr>
                <w:rFonts w:cs="Arial"/>
                <w:szCs w:val="22"/>
              </w:rPr>
              <w:t>To</w:t>
            </w:r>
          </w:p>
        </w:tc>
        <w:tc>
          <w:tcPr>
            <w:tcW w:w="142" w:type="dxa"/>
            <w:vAlign w:val="center"/>
          </w:tcPr>
          <w:p w14:paraId="3839612B" w14:textId="77777777" w:rsidR="006039F6" w:rsidRDefault="00D9300A">
            <w:pPr>
              <w:rPr>
                <w:rFonts w:cs="Arial"/>
                <w:szCs w:val="22"/>
              </w:rPr>
            </w:pPr>
            <w:r>
              <w:rPr>
                <w:rFonts w:cs="Arial"/>
                <w:szCs w:val="22"/>
              </w:rPr>
              <w:t>:</w:t>
            </w:r>
          </w:p>
        </w:tc>
        <w:tc>
          <w:tcPr>
            <w:tcW w:w="5812" w:type="dxa"/>
            <w:vAlign w:val="center"/>
          </w:tcPr>
          <w:p w14:paraId="0C518F49" w14:textId="77777777" w:rsidR="006039F6" w:rsidRDefault="008068EE">
            <w:pPr>
              <w:ind w:right="141"/>
              <w:rPr>
                <w:rFonts w:cs="Arial"/>
                <w:szCs w:val="22"/>
              </w:rPr>
            </w:pPr>
            <w:r>
              <w:rPr>
                <w:rFonts w:cs="Arial"/>
                <w:color w:val="0000FF"/>
                <w:szCs w:val="22"/>
              </w:rPr>
              <w:fldChar w:fldCharType="begin"/>
            </w:r>
            <w:r w:rsidR="00D9300A">
              <w:rPr>
                <w:rFonts w:cs="Arial"/>
                <w:color w:val="0000FF"/>
                <w:szCs w:val="22"/>
              </w:rPr>
              <w:instrText>MACROBUTTON NoMacro [●]</w:instrText>
            </w:r>
            <w:r>
              <w:rPr>
                <w:rFonts w:cs="Arial"/>
                <w:color w:val="0000FF"/>
                <w:szCs w:val="22"/>
              </w:rPr>
              <w:fldChar w:fldCharType="end"/>
            </w:r>
          </w:p>
        </w:tc>
      </w:tr>
      <w:tr w:rsidR="006039F6" w14:paraId="0A7E0105" w14:textId="77777777" w:rsidTr="003A124B">
        <w:tc>
          <w:tcPr>
            <w:tcW w:w="3119" w:type="dxa"/>
            <w:vAlign w:val="center"/>
          </w:tcPr>
          <w:p w14:paraId="081BEBE0" w14:textId="77777777" w:rsidR="006039F6" w:rsidRDefault="00D9300A">
            <w:pPr>
              <w:ind w:left="142"/>
              <w:rPr>
                <w:rFonts w:cs="Arial"/>
                <w:szCs w:val="22"/>
              </w:rPr>
            </w:pPr>
            <w:r>
              <w:rPr>
                <w:rFonts w:cs="Arial"/>
                <w:szCs w:val="22"/>
              </w:rPr>
              <w:t>Attention</w:t>
            </w:r>
          </w:p>
        </w:tc>
        <w:tc>
          <w:tcPr>
            <w:tcW w:w="142" w:type="dxa"/>
            <w:vAlign w:val="center"/>
          </w:tcPr>
          <w:p w14:paraId="323494CB" w14:textId="77777777" w:rsidR="006039F6" w:rsidRDefault="00D9300A">
            <w:pPr>
              <w:rPr>
                <w:rFonts w:cs="Arial"/>
                <w:szCs w:val="22"/>
              </w:rPr>
            </w:pPr>
            <w:r>
              <w:rPr>
                <w:rFonts w:cs="Arial"/>
                <w:szCs w:val="22"/>
              </w:rPr>
              <w:t>:</w:t>
            </w:r>
          </w:p>
        </w:tc>
        <w:tc>
          <w:tcPr>
            <w:tcW w:w="5812" w:type="dxa"/>
            <w:vAlign w:val="center"/>
          </w:tcPr>
          <w:p w14:paraId="263CEDDD" w14:textId="77777777" w:rsidR="006039F6" w:rsidRDefault="008068EE">
            <w:pPr>
              <w:ind w:right="141"/>
              <w:rPr>
                <w:rFonts w:cs="Arial"/>
                <w:szCs w:val="22"/>
              </w:rPr>
            </w:pPr>
            <w:r>
              <w:rPr>
                <w:rFonts w:cs="Arial"/>
                <w:color w:val="0000FF"/>
                <w:szCs w:val="22"/>
              </w:rPr>
              <w:fldChar w:fldCharType="begin"/>
            </w:r>
            <w:r w:rsidR="00D9300A">
              <w:rPr>
                <w:rFonts w:cs="Arial"/>
                <w:color w:val="0000FF"/>
                <w:szCs w:val="22"/>
              </w:rPr>
              <w:instrText>MACROBUTTON NoMacro [●]</w:instrText>
            </w:r>
            <w:r>
              <w:rPr>
                <w:rFonts w:cs="Arial"/>
                <w:color w:val="0000FF"/>
                <w:szCs w:val="22"/>
              </w:rPr>
              <w:fldChar w:fldCharType="end"/>
            </w:r>
          </w:p>
        </w:tc>
      </w:tr>
      <w:tr w:rsidR="006039F6" w14:paraId="0D0F4991" w14:textId="77777777" w:rsidTr="003A124B">
        <w:tc>
          <w:tcPr>
            <w:tcW w:w="3119" w:type="dxa"/>
          </w:tcPr>
          <w:p w14:paraId="1EF9C61B" w14:textId="77777777" w:rsidR="006039F6" w:rsidRDefault="00D9300A">
            <w:pPr>
              <w:ind w:left="142"/>
              <w:rPr>
                <w:rFonts w:cs="Arial"/>
                <w:szCs w:val="22"/>
              </w:rPr>
            </w:pPr>
            <w:r>
              <w:rPr>
                <w:rFonts w:cs="Arial"/>
                <w:szCs w:val="22"/>
              </w:rPr>
              <w:t>Address</w:t>
            </w:r>
          </w:p>
        </w:tc>
        <w:tc>
          <w:tcPr>
            <w:tcW w:w="142" w:type="dxa"/>
          </w:tcPr>
          <w:p w14:paraId="6F31B081" w14:textId="77777777" w:rsidR="006039F6" w:rsidRDefault="00D9300A">
            <w:pPr>
              <w:rPr>
                <w:rFonts w:cs="Arial"/>
                <w:szCs w:val="22"/>
              </w:rPr>
            </w:pPr>
            <w:r>
              <w:rPr>
                <w:rFonts w:cs="Arial"/>
                <w:szCs w:val="22"/>
              </w:rPr>
              <w:t>:</w:t>
            </w:r>
          </w:p>
        </w:tc>
        <w:tc>
          <w:tcPr>
            <w:tcW w:w="5812" w:type="dxa"/>
          </w:tcPr>
          <w:p w14:paraId="604D35A1" w14:textId="77777777" w:rsidR="006039F6" w:rsidRDefault="008068EE">
            <w:pPr>
              <w:ind w:right="141"/>
              <w:rPr>
                <w:rFonts w:cs="Arial"/>
                <w:szCs w:val="22"/>
              </w:rPr>
            </w:pPr>
            <w:r>
              <w:rPr>
                <w:rFonts w:cs="Arial"/>
                <w:color w:val="0000FF"/>
                <w:szCs w:val="22"/>
              </w:rPr>
              <w:fldChar w:fldCharType="begin"/>
            </w:r>
            <w:r w:rsidR="00D9300A">
              <w:rPr>
                <w:rFonts w:cs="Arial"/>
                <w:color w:val="0000FF"/>
                <w:szCs w:val="22"/>
              </w:rPr>
              <w:instrText>MACROBUTTON NoMacro [●]</w:instrText>
            </w:r>
            <w:r>
              <w:rPr>
                <w:rFonts w:cs="Arial"/>
                <w:color w:val="0000FF"/>
                <w:szCs w:val="22"/>
              </w:rPr>
              <w:fldChar w:fldCharType="end"/>
            </w:r>
          </w:p>
        </w:tc>
      </w:tr>
      <w:tr w:rsidR="006039F6" w14:paraId="4A826263" w14:textId="77777777" w:rsidTr="003A124B">
        <w:tc>
          <w:tcPr>
            <w:tcW w:w="3119" w:type="dxa"/>
            <w:vAlign w:val="center"/>
          </w:tcPr>
          <w:p w14:paraId="1E85FE9E" w14:textId="77777777" w:rsidR="006039F6" w:rsidRDefault="00D9300A">
            <w:pPr>
              <w:ind w:left="142"/>
              <w:rPr>
                <w:rFonts w:cs="Arial"/>
                <w:szCs w:val="22"/>
              </w:rPr>
            </w:pPr>
            <w:r>
              <w:rPr>
                <w:rFonts w:cs="Arial"/>
                <w:szCs w:val="22"/>
              </w:rPr>
              <w:t>Fax</w:t>
            </w:r>
          </w:p>
        </w:tc>
        <w:tc>
          <w:tcPr>
            <w:tcW w:w="142" w:type="dxa"/>
            <w:vAlign w:val="center"/>
          </w:tcPr>
          <w:p w14:paraId="1585BD0E" w14:textId="77777777" w:rsidR="006039F6" w:rsidRDefault="00D9300A">
            <w:pPr>
              <w:rPr>
                <w:rFonts w:cs="Arial"/>
                <w:szCs w:val="22"/>
              </w:rPr>
            </w:pPr>
            <w:r>
              <w:rPr>
                <w:rFonts w:cs="Arial"/>
                <w:szCs w:val="22"/>
              </w:rPr>
              <w:t>:</w:t>
            </w:r>
          </w:p>
        </w:tc>
        <w:tc>
          <w:tcPr>
            <w:tcW w:w="5812" w:type="dxa"/>
            <w:vAlign w:val="center"/>
          </w:tcPr>
          <w:p w14:paraId="46B28AC4" w14:textId="77777777" w:rsidR="006039F6" w:rsidRDefault="008068EE">
            <w:pPr>
              <w:ind w:right="141"/>
              <w:rPr>
                <w:rFonts w:cs="Arial"/>
                <w:szCs w:val="22"/>
              </w:rPr>
            </w:pPr>
            <w:r>
              <w:rPr>
                <w:rFonts w:cs="Arial"/>
                <w:color w:val="0000FF"/>
                <w:szCs w:val="22"/>
              </w:rPr>
              <w:fldChar w:fldCharType="begin"/>
            </w:r>
            <w:r w:rsidR="00D9300A">
              <w:rPr>
                <w:rFonts w:cs="Arial"/>
                <w:color w:val="0000FF"/>
                <w:szCs w:val="22"/>
              </w:rPr>
              <w:instrText>MACROBUTTON NoMacro [●]</w:instrText>
            </w:r>
            <w:r>
              <w:rPr>
                <w:rFonts w:cs="Arial"/>
                <w:color w:val="0000FF"/>
                <w:szCs w:val="22"/>
              </w:rPr>
              <w:fldChar w:fldCharType="end"/>
            </w:r>
          </w:p>
        </w:tc>
      </w:tr>
      <w:tr w:rsidR="006039F6" w14:paraId="5FD481FD" w14:textId="77777777" w:rsidTr="003A124B">
        <w:tc>
          <w:tcPr>
            <w:tcW w:w="3119" w:type="dxa"/>
            <w:vAlign w:val="center"/>
          </w:tcPr>
          <w:p w14:paraId="070539FF" w14:textId="77777777" w:rsidR="006039F6" w:rsidRDefault="006039F6">
            <w:pPr>
              <w:ind w:left="142"/>
              <w:rPr>
                <w:rFonts w:cs="Arial"/>
                <w:szCs w:val="22"/>
              </w:rPr>
            </w:pPr>
          </w:p>
        </w:tc>
        <w:tc>
          <w:tcPr>
            <w:tcW w:w="142" w:type="dxa"/>
            <w:vAlign w:val="center"/>
          </w:tcPr>
          <w:p w14:paraId="6E8EB0CB" w14:textId="77777777" w:rsidR="006039F6" w:rsidRDefault="006039F6">
            <w:pPr>
              <w:rPr>
                <w:rFonts w:cs="Arial"/>
                <w:szCs w:val="22"/>
              </w:rPr>
            </w:pPr>
          </w:p>
        </w:tc>
        <w:tc>
          <w:tcPr>
            <w:tcW w:w="5812" w:type="dxa"/>
            <w:vAlign w:val="center"/>
          </w:tcPr>
          <w:p w14:paraId="73214EAF" w14:textId="77777777" w:rsidR="006039F6" w:rsidRDefault="006039F6">
            <w:pPr>
              <w:ind w:right="141"/>
              <w:rPr>
                <w:rFonts w:cs="Arial"/>
                <w:szCs w:val="22"/>
              </w:rPr>
            </w:pPr>
          </w:p>
        </w:tc>
      </w:tr>
      <w:tr w:rsidR="006039F6" w14:paraId="26CE0537" w14:textId="77777777" w:rsidTr="003A124B">
        <w:tc>
          <w:tcPr>
            <w:tcW w:w="3119" w:type="dxa"/>
            <w:vAlign w:val="center"/>
          </w:tcPr>
          <w:p w14:paraId="768BAED5" w14:textId="77777777" w:rsidR="006039F6" w:rsidRDefault="00D9300A">
            <w:pPr>
              <w:ind w:left="142"/>
              <w:rPr>
                <w:rFonts w:cs="Arial"/>
                <w:szCs w:val="22"/>
              </w:rPr>
            </w:pPr>
            <w:r>
              <w:rPr>
                <w:rFonts w:cs="Arial"/>
                <w:szCs w:val="22"/>
              </w:rPr>
              <w:t>From</w:t>
            </w:r>
          </w:p>
        </w:tc>
        <w:tc>
          <w:tcPr>
            <w:tcW w:w="142" w:type="dxa"/>
            <w:vAlign w:val="center"/>
          </w:tcPr>
          <w:p w14:paraId="67BF1F1B" w14:textId="77777777" w:rsidR="006039F6" w:rsidRDefault="00D9300A">
            <w:pPr>
              <w:rPr>
                <w:rFonts w:cs="Arial"/>
                <w:szCs w:val="22"/>
              </w:rPr>
            </w:pPr>
            <w:r>
              <w:rPr>
                <w:rFonts w:cs="Arial"/>
                <w:szCs w:val="22"/>
              </w:rPr>
              <w:t>:</w:t>
            </w:r>
          </w:p>
        </w:tc>
        <w:tc>
          <w:tcPr>
            <w:tcW w:w="5812" w:type="dxa"/>
            <w:vAlign w:val="center"/>
          </w:tcPr>
          <w:p w14:paraId="2A194738" w14:textId="77777777" w:rsidR="006039F6" w:rsidRDefault="00D9300A">
            <w:pPr>
              <w:ind w:right="141"/>
              <w:rPr>
                <w:rFonts w:cs="Arial"/>
                <w:szCs w:val="22"/>
              </w:rPr>
            </w:pPr>
            <w:r>
              <w:rPr>
                <w:rFonts w:cs="Arial"/>
                <w:szCs w:val="22"/>
              </w:rPr>
              <w:t>SOCIETE GENERALE</w:t>
            </w:r>
          </w:p>
        </w:tc>
      </w:tr>
      <w:tr w:rsidR="006039F6" w14:paraId="7A4F2082" w14:textId="77777777" w:rsidTr="003A124B">
        <w:tc>
          <w:tcPr>
            <w:tcW w:w="3119" w:type="dxa"/>
            <w:vAlign w:val="center"/>
          </w:tcPr>
          <w:p w14:paraId="48AAC89A" w14:textId="77777777" w:rsidR="006039F6" w:rsidRDefault="006039F6">
            <w:pPr>
              <w:ind w:left="142"/>
              <w:rPr>
                <w:rFonts w:cs="Arial"/>
                <w:szCs w:val="22"/>
              </w:rPr>
            </w:pPr>
          </w:p>
        </w:tc>
        <w:tc>
          <w:tcPr>
            <w:tcW w:w="142" w:type="dxa"/>
            <w:vAlign w:val="center"/>
          </w:tcPr>
          <w:p w14:paraId="5ADE8992" w14:textId="77777777" w:rsidR="006039F6" w:rsidRDefault="006039F6">
            <w:pPr>
              <w:rPr>
                <w:rFonts w:cs="Arial"/>
                <w:szCs w:val="22"/>
              </w:rPr>
            </w:pPr>
          </w:p>
        </w:tc>
        <w:tc>
          <w:tcPr>
            <w:tcW w:w="5812" w:type="dxa"/>
            <w:vAlign w:val="center"/>
          </w:tcPr>
          <w:p w14:paraId="265086C6" w14:textId="77777777" w:rsidR="006039F6" w:rsidRDefault="006039F6">
            <w:pPr>
              <w:ind w:right="141"/>
              <w:rPr>
                <w:rFonts w:cs="Arial"/>
                <w:szCs w:val="22"/>
              </w:rPr>
            </w:pPr>
          </w:p>
        </w:tc>
      </w:tr>
      <w:tr w:rsidR="006039F6" w14:paraId="72C00996" w14:textId="77777777" w:rsidTr="003A124B">
        <w:tc>
          <w:tcPr>
            <w:tcW w:w="3119" w:type="dxa"/>
            <w:vAlign w:val="center"/>
          </w:tcPr>
          <w:p w14:paraId="489F1F7A" w14:textId="77777777" w:rsidR="006039F6" w:rsidRDefault="00D9300A">
            <w:pPr>
              <w:ind w:left="142"/>
              <w:rPr>
                <w:rFonts w:cs="Arial"/>
                <w:szCs w:val="22"/>
              </w:rPr>
            </w:pPr>
            <w:r>
              <w:rPr>
                <w:rFonts w:cs="Arial"/>
                <w:szCs w:val="22"/>
              </w:rPr>
              <w:t>Department</w:t>
            </w:r>
          </w:p>
        </w:tc>
        <w:tc>
          <w:tcPr>
            <w:tcW w:w="142" w:type="dxa"/>
            <w:vAlign w:val="center"/>
          </w:tcPr>
          <w:p w14:paraId="1B8755BA" w14:textId="77777777" w:rsidR="006039F6" w:rsidRDefault="00D9300A">
            <w:pPr>
              <w:rPr>
                <w:rFonts w:cs="Arial"/>
                <w:szCs w:val="22"/>
              </w:rPr>
            </w:pPr>
            <w:r>
              <w:rPr>
                <w:rFonts w:cs="Arial"/>
                <w:szCs w:val="22"/>
              </w:rPr>
              <w:t>:</w:t>
            </w:r>
          </w:p>
        </w:tc>
        <w:tc>
          <w:tcPr>
            <w:tcW w:w="5812" w:type="dxa"/>
            <w:vAlign w:val="center"/>
          </w:tcPr>
          <w:p w14:paraId="31F08235" w14:textId="77777777" w:rsidR="006039F6" w:rsidRDefault="00D9300A">
            <w:pPr>
              <w:ind w:right="141"/>
              <w:rPr>
                <w:rFonts w:cs="Arial"/>
                <w:szCs w:val="22"/>
              </w:rPr>
            </w:pPr>
            <w:r>
              <w:rPr>
                <w:rFonts w:cs="Arial"/>
                <w:szCs w:val="22"/>
              </w:rPr>
              <w:t>Back Office Documentation</w:t>
            </w:r>
          </w:p>
        </w:tc>
      </w:tr>
      <w:tr w:rsidR="006039F6" w14:paraId="6A646D36" w14:textId="77777777" w:rsidTr="003A124B">
        <w:tc>
          <w:tcPr>
            <w:tcW w:w="3119" w:type="dxa"/>
          </w:tcPr>
          <w:p w14:paraId="4C3CB3A1" w14:textId="77777777" w:rsidR="006039F6" w:rsidRDefault="00D9300A">
            <w:pPr>
              <w:ind w:left="142"/>
              <w:rPr>
                <w:rFonts w:cs="Arial"/>
                <w:szCs w:val="22"/>
              </w:rPr>
            </w:pPr>
            <w:r>
              <w:rPr>
                <w:rFonts w:cs="Arial"/>
                <w:szCs w:val="22"/>
              </w:rPr>
              <w:t>Address</w:t>
            </w:r>
          </w:p>
        </w:tc>
        <w:tc>
          <w:tcPr>
            <w:tcW w:w="142" w:type="dxa"/>
          </w:tcPr>
          <w:p w14:paraId="4FC4164E" w14:textId="77777777" w:rsidR="006039F6" w:rsidRDefault="00D9300A">
            <w:pPr>
              <w:rPr>
                <w:rFonts w:cs="Arial"/>
                <w:szCs w:val="22"/>
              </w:rPr>
            </w:pPr>
            <w:r>
              <w:rPr>
                <w:rFonts w:cs="Arial"/>
                <w:szCs w:val="22"/>
              </w:rPr>
              <w:t>:</w:t>
            </w:r>
          </w:p>
        </w:tc>
        <w:tc>
          <w:tcPr>
            <w:tcW w:w="5812" w:type="dxa"/>
          </w:tcPr>
          <w:p w14:paraId="3098A0FA" w14:textId="77777777" w:rsidR="006039F6" w:rsidRDefault="008068EE">
            <w:pPr>
              <w:ind w:right="141"/>
              <w:rPr>
                <w:rFonts w:cs="Arial"/>
                <w:szCs w:val="22"/>
              </w:rPr>
            </w:pPr>
            <w:r>
              <w:rPr>
                <w:rFonts w:cs="Arial"/>
                <w:color w:val="0000FF"/>
                <w:szCs w:val="22"/>
              </w:rPr>
              <w:fldChar w:fldCharType="begin"/>
            </w:r>
            <w:r w:rsidR="00D9300A">
              <w:rPr>
                <w:rFonts w:cs="Arial"/>
                <w:color w:val="0000FF"/>
                <w:szCs w:val="22"/>
              </w:rPr>
              <w:instrText>MACROBUTTON NoMacro [●]</w:instrText>
            </w:r>
            <w:r>
              <w:rPr>
                <w:rFonts w:cs="Arial"/>
                <w:color w:val="0000FF"/>
                <w:szCs w:val="22"/>
              </w:rPr>
              <w:fldChar w:fldCharType="end"/>
            </w:r>
          </w:p>
        </w:tc>
      </w:tr>
      <w:tr w:rsidR="006039F6" w14:paraId="766194B2" w14:textId="77777777" w:rsidTr="003A124B">
        <w:tc>
          <w:tcPr>
            <w:tcW w:w="3119" w:type="dxa"/>
            <w:vAlign w:val="center"/>
          </w:tcPr>
          <w:p w14:paraId="29BE9B04" w14:textId="77777777" w:rsidR="006039F6" w:rsidRDefault="00D9300A">
            <w:pPr>
              <w:ind w:left="142"/>
              <w:rPr>
                <w:rFonts w:cs="Arial"/>
                <w:szCs w:val="22"/>
              </w:rPr>
            </w:pPr>
            <w:r>
              <w:rPr>
                <w:rFonts w:cs="Arial"/>
                <w:szCs w:val="22"/>
              </w:rPr>
              <w:t>Tel</w:t>
            </w:r>
          </w:p>
        </w:tc>
        <w:tc>
          <w:tcPr>
            <w:tcW w:w="142" w:type="dxa"/>
            <w:vAlign w:val="center"/>
          </w:tcPr>
          <w:p w14:paraId="104DBF99" w14:textId="77777777" w:rsidR="006039F6" w:rsidRDefault="00D9300A">
            <w:pPr>
              <w:rPr>
                <w:rFonts w:cs="Arial"/>
                <w:szCs w:val="22"/>
              </w:rPr>
            </w:pPr>
            <w:r>
              <w:rPr>
                <w:rFonts w:cs="Arial"/>
                <w:szCs w:val="22"/>
              </w:rPr>
              <w:t>:</w:t>
            </w:r>
          </w:p>
        </w:tc>
        <w:tc>
          <w:tcPr>
            <w:tcW w:w="5812" w:type="dxa"/>
            <w:vAlign w:val="center"/>
          </w:tcPr>
          <w:p w14:paraId="11BC0D94" w14:textId="77777777" w:rsidR="006039F6" w:rsidRDefault="008068EE">
            <w:pPr>
              <w:ind w:right="141"/>
              <w:rPr>
                <w:rFonts w:cs="Arial"/>
                <w:szCs w:val="22"/>
              </w:rPr>
            </w:pPr>
            <w:r>
              <w:rPr>
                <w:rFonts w:cs="Arial"/>
                <w:color w:val="0000FF"/>
                <w:szCs w:val="22"/>
              </w:rPr>
              <w:fldChar w:fldCharType="begin"/>
            </w:r>
            <w:r w:rsidR="00D9300A">
              <w:rPr>
                <w:rFonts w:cs="Arial"/>
                <w:color w:val="0000FF"/>
                <w:szCs w:val="22"/>
              </w:rPr>
              <w:instrText>MACROBUTTON NoMacro [●]</w:instrText>
            </w:r>
            <w:r>
              <w:rPr>
                <w:rFonts w:cs="Arial"/>
                <w:color w:val="0000FF"/>
                <w:szCs w:val="22"/>
              </w:rPr>
              <w:fldChar w:fldCharType="end"/>
            </w:r>
          </w:p>
        </w:tc>
      </w:tr>
      <w:tr w:rsidR="006039F6" w14:paraId="5753EC02" w14:textId="77777777" w:rsidTr="003A124B">
        <w:tc>
          <w:tcPr>
            <w:tcW w:w="3119" w:type="dxa"/>
            <w:vAlign w:val="center"/>
          </w:tcPr>
          <w:p w14:paraId="189257C5" w14:textId="77777777" w:rsidR="006039F6" w:rsidRDefault="00D9300A">
            <w:pPr>
              <w:ind w:left="142"/>
              <w:rPr>
                <w:rFonts w:cs="Arial"/>
                <w:szCs w:val="22"/>
              </w:rPr>
            </w:pPr>
            <w:r>
              <w:rPr>
                <w:rFonts w:cs="Arial"/>
                <w:szCs w:val="22"/>
              </w:rPr>
              <w:t>Fax</w:t>
            </w:r>
          </w:p>
        </w:tc>
        <w:tc>
          <w:tcPr>
            <w:tcW w:w="142" w:type="dxa"/>
            <w:vAlign w:val="center"/>
          </w:tcPr>
          <w:p w14:paraId="413DD1A5" w14:textId="77777777" w:rsidR="006039F6" w:rsidRDefault="00D9300A">
            <w:pPr>
              <w:rPr>
                <w:rFonts w:cs="Arial"/>
                <w:szCs w:val="22"/>
              </w:rPr>
            </w:pPr>
            <w:r>
              <w:rPr>
                <w:rFonts w:cs="Arial"/>
                <w:szCs w:val="22"/>
              </w:rPr>
              <w:t>:</w:t>
            </w:r>
          </w:p>
        </w:tc>
        <w:tc>
          <w:tcPr>
            <w:tcW w:w="5812" w:type="dxa"/>
            <w:vAlign w:val="center"/>
          </w:tcPr>
          <w:p w14:paraId="7BA07FCE" w14:textId="77777777" w:rsidR="006039F6" w:rsidRDefault="008068EE">
            <w:pPr>
              <w:ind w:right="141"/>
              <w:rPr>
                <w:rFonts w:cs="Arial"/>
                <w:szCs w:val="22"/>
              </w:rPr>
            </w:pPr>
            <w:r>
              <w:rPr>
                <w:rFonts w:cs="Arial"/>
                <w:color w:val="0000FF"/>
                <w:szCs w:val="22"/>
              </w:rPr>
              <w:fldChar w:fldCharType="begin"/>
            </w:r>
            <w:r w:rsidR="00D9300A">
              <w:rPr>
                <w:rFonts w:cs="Arial"/>
                <w:color w:val="0000FF"/>
                <w:szCs w:val="22"/>
              </w:rPr>
              <w:instrText>MACROBUTTON NoMacro [●]</w:instrText>
            </w:r>
            <w:r>
              <w:rPr>
                <w:rFonts w:cs="Arial"/>
                <w:color w:val="0000FF"/>
                <w:szCs w:val="22"/>
              </w:rPr>
              <w:fldChar w:fldCharType="end"/>
            </w:r>
          </w:p>
        </w:tc>
      </w:tr>
      <w:tr w:rsidR="006039F6" w14:paraId="5590F8A7" w14:textId="77777777" w:rsidTr="003A124B">
        <w:tc>
          <w:tcPr>
            <w:tcW w:w="3119" w:type="dxa"/>
            <w:vAlign w:val="center"/>
          </w:tcPr>
          <w:p w14:paraId="4991F167" w14:textId="77777777" w:rsidR="006039F6" w:rsidRDefault="006039F6">
            <w:pPr>
              <w:ind w:left="142"/>
              <w:rPr>
                <w:rFonts w:cs="Arial"/>
                <w:szCs w:val="22"/>
              </w:rPr>
            </w:pPr>
          </w:p>
        </w:tc>
        <w:tc>
          <w:tcPr>
            <w:tcW w:w="142" w:type="dxa"/>
            <w:vAlign w:val="center"/>
          </w:tcPr>
          <w:p w14:paraId="7EE6CCBD" w14:textId="77777777" w:rsidR="006039F6" w:rsidRDefault="006039F6">
            <w:pPr>
              <w:rPr>
                <w:rFonts w:cs="Arial"/>
                <w:szCs w:val="22"/>
              </w:rPr>
            </w:pPr>
          </w:p>
        </w:tc>
        <w:tc>
          <w:tcPr>
            <w:tcW w:w="5812" w:type="dxa"/>
            <w:vAlign w:val="center"/>
          </w:tcPr>
          <w:p w14:paraId="77496412" w14:textId="77777777" w:rsidR="006039F6" w:rsidRDefault="006039F6">
            <w:pPr>
              <w:ind w:right="141"/>
              <w:rPr>
                <w:rFonts w:cs="Arial"/>
                <w:szCs w:val="22"/>
              </w:rPr>
            </w:pPr>
          </w:p>
        </w:tc>
      </w:tr>
      <w:tr w:rsidR="006039F6" w14:paraId="015F68A7" w14:textId="77777777" w:rsidTr="003A124B">
        <w:tc>
          <w:tcPr>
            <w:tcW w:w="3119" w:type="dxa"/>
            <w:vAlign w:val="center"/>
          </w:tcPr>
          <w:p w14:paraId="35A01116" w14:textId="77777777" w:rsidR="006039F6" w:rsidRDefault="00D9300A">
            <w:pPr>
              <w:ind w:left="142"/>
              <w:rPr>
                <w:rFonts w:cs="Arial"/>
                <w:szCs w:val="22"/>
              </w:rPr>
            </w:pPr>
            <w:r>
              <w:rPr>
                <w:rFonts w:cs="Arial"/>
                <w:szCs w:val="22"/>
              </w:rPr>
              <w:t>Date</w:t>
            </w:r>
          </w:p>
        </w:tc>
        <w:tc>
          <w:tcPr>
            <w:tcW w:w="142" w:type="dxa"/>
            <w:vAlign w:val="center"/>
          </w:tcPr>
          <w:p w14:paraId="58BC3A7A" w14:textId="77777777" w:rsidR="006039F6" w:rsidRDefault="00D9300A">
            <w:pPr>
              <w:rPr>
                <w:rFonts w:cs="Arial"/>
                <w:szCs w:val="22"/>
              </w:rPr>
            </w:pPr>
            <w:r>
              <w:rPr>
                <w:rFonts w:cs="Arial"/>
                <w:szCs w:val="22"/>
              </w:rPr>
              <w:t>:</w:t>
            </w:r>
          </w:p>
        </w:tc>
        <w:tc>
          <w:tcPr>
            <w:tcW w:w="5812" w:type="dxa"/>
            <w:vAlign w:val="center"/>
          </w:tcPr>
          <w:p w14:paraId="481C5115" w14:textId="77777777" w:rsidR="006039F6" w:rsidRDefault="008068EE">
            <w:pPr>
              <w:ind w:right="141"/>
              <w:rPr>
                <w:rFonts w:cs="Arial"/>
                <w:szCs w:val="22"/>
              </w:rPr>
            </w:pPr>
            <w:r>
              <w:rPr>
                <w:rFonts w:cs="Arial"/>
                <w:color w:val="0000FF"/>
                <w:szCs w:val="22"/>
              </w:rPr>
              <w:fldChar w:fldCharType="begin"/>
            </w:r>
            <w:r w:rsidR="00D9300A">
              <w:rPr>
                <w:rFonts w:cs="Arial"/>
                <w:color w:val="0000FF"/>
                <w:szCs w:val="22"/>
              </w:rPr>
              <w:instrText>MACROBUTTON NoMacro [●]</w:instrText>
            </w:r>
            <w:r>
              <w:rPr>
                <w:rFonts w:cs="Arial"/>
                <w:color w:val="0000FF"/>
                <w:szCs w:val="22"/>
              </w:rPr>
              <w:fldChar w:fldCharType="end"/>
            </w:r>
          </w:p>
        </w:tc>
      </w:tr>
      <w:tr w:rsidR="006039F6" w14:paraId="5E8D090F" w14:textId="77777777" w:rsidTr="003A124B">
        <w:tc>
          <w:tcPr>
            <w:tcW w:w="3119" w:type="dxa"/>
            <w:vAlign w:val="center"/>
          </w:tcPr>
          <w:p w14:paraId="443E6FDC" w14:textId="77777777" w:rsidR="006039F6" w:rsidRDefault="006039F6">
            <w:pPr>
              <w:ind w:left="142"/>
              <w:rPr>
                <w:rFonts w:cs="Arial"/>
                <w:szCs w:val="22"/>
              </w:rPr>
            </w:pPr>
          </w:p>
        </w:tc>
        <w:tc>
          <w:tcPr>
            <w:tcW w:w="142" w:type="dxa"/>
            <w:vAlign w:val="center"/>
          </w:tcPr>
          <w:p w14:paraId="2A5636AC" w14:textId="77777777" w:rsidR="006039F6" w:rsidRDefault="006039F6">
            <w:pPr>
              <w:rPr>
                <w:rFonts w:cs="Arial"/>
                <w:szCs w:val="22"/>
              </w:rPr>
            </w:pPr>
          </w:p>
        </w:tc>
        <w:tc>
          <w:tcPr>
            <w:tcW w:w="5812" w:type="dxa"/>
            <w:vAlign w:val="center"/>
          </w:tcPr>
          <w:p w14:paraId="487C2B11" w14:textId="77777777" w:rsidR="006039F6" w:rsidRDefault="006039F6">
            <w:pPr>
              <w:ind w:right="141"/>
              <w:rPr>
                <w:rFonts w:cs="Arial"/>
                <w:szCs w:val="22"/>
              </w:rPr>
            </w:pPr>
          </w:p>
        </w:tc>
      </w:tr>
      <w:tr w:rsidR="006039F6" w14:paraId="76E770E3" w14:textId="77777777" w:rsidTr="003A124B">
        <w:tc>
          <w:tcPr>
            <w:tcW w:w="3119" w:type="dxa"/>
            <w:vAlign w:val="center"/>
          </w:tcPr>
          <w:p w14:paraId="63A17524" w14:textId="77777777" w:rsidR="006039F6" w:rsidRDefault="00D9300A">
            <w:pPr>
              <w:ind w:left="142"/>
              <w:rPr>
                <w:rFonts w:cs="Arial"/>
                <w:szCs w:val="22"/>
              </w:rPr>
            </w:pPr>
            <w:r>
              <w:rPr>
                <w:rFonts w:cs="Arial"/>
                <w:szCs w:val="22"/>
              </w:rPr>
              <w:t>Transaction Ref</w:t>
            </w:r>
          </w:p>
        </w:tc>
        <w:tc>
          <w:tcPr>
            <w:tcW w:w="142" w:type="dxa"/>
            <w:vAlign w:val="center"/>
          </w:tcPr>
          <w:p w14:paraId="4417C71C" w14:textId="77777777" w:rsidR="006039F6" w:rsidRDefault="00D9300A">
            <w:pPr>
              <w:rPr>
                <w:rFonts w:cs="Arial"/>
                <w:szCs w:val="22"/>
              </w:rPr>
            </w:pPr>
            <w:r>
              <w:rPr>
                <w:rFonts w:cs="Arial"/>
                <w:szCs w:val="22"/>
              </w:rPr>
              <w:t>:</w:t>
            </w:r>
          </w:p>
        </w:tc>
        <w:tc>
          <w:tcPr>
            <w:tcW w:w="5812" w:type="dxa"/>
            <w:vAlign w:val="center"/>
          </w:tcPr>
          <w:p w14:paraId="5F3E5FA0" w14:textId="77777777" w:rsidR="006039F6" w:rsidRDefault="008068EE">
            <w:pPr>
              <w:ind w:right="141"/>
              <w:rPr>
                <w:rFonts w:cs="Arial"/>
                <w:szCs w:val="22"/>
              </w:rPr>
            </w:pPr>
            <w:r>
              <w:rPr>
                <w:rFonts w:cs="Arial"/>
                <w:color w:val="0000FF"/>
                <w:szCs w:val="22"/>
              </w:rPr>
              <w:fldChar w:fldCharType="begin"/>
            </w:r>
            <w:r w:rsidR="00D9300A">
              <w:rPr>
                <w:rFonts w:cs="Arial"/>
                <w:color w:val="0000FF"/>
                <w:szCs w:val="22"/>
              </w:rPr>
              <w:instrText>MACROBUTTON NoMacro [●]</w:instrText>
            </w:r>
            <w:r>
              <w:rPr>
                <w:rFonts w:cs="Arial"/>
                <w:color w:val="0000FF"/>
                <w:szCs w:val="22"/>
              </w:rPr>
              <w:fldChar w:fldCharType="end"/>
            </w:r>
          </w:p>
        </w:tc>
      </w:tr>
      <w:tr w:rsidR="006039F6" w14:paraId="3EF2C506" w14:textId="77777777" w:rsidTr="003A124B">
        <w:tc>
          <w:tcPr>
            <w:tcW w:w="3119" w:type="dxa"/>
            <w:vAlign w:val="center"/>
          </w:tcPr>
          <w:p w14:paraId="27E2A6A8" w14:textId="77777777" w:rsidR="006039F6" w:rsidRDefault="00D9300A">
            <w:pPr>
              <w:ind w:left="142"/>
              <w:rPr>
                <w:rFonts w:cs="Arial"/>
                <w:szCs w:val="22"/>
              </w:rPr>
            </w:pPr>
            <w:r>
              <w:rPr>
                <w:rFonts w:cs="Arial"/>
                <w:szCs w:val="22"/>
              </w:rPr>
              <w:t>Confirmation Ref</w:t>
            </w:r>
          </w:p>
        </w:tc>
        <w:tc>
          <w:tcPr>
            <w:tcW w:w="142" w:type="dxa"/>
            <w:vAlign w:val="center"/>
          </w:tcPr>
          <w:p w14:paraId="3D204DFA" w14:textId="77777777" w:rsidR="006039F6" w:rsidRDefault="00D9300A">
            <w:pPr>
              <w:rPr>
                <w:rFonts w:cs="Arial"/>
                <w:szCs w:val="22"/>
              </w:rPr>
            </w:pPr>
            <w:r>
              <w:rPr>
                <w:rFonts w:cs="Arial"/>
                <w:szCs w:val="22"/>
              </w:rPr>
              <w:t>:</w:t>
            </w:r>
          </w:p>
        </w:tc>
        <w:tc>
          <w:tcPr>
            <w:tcW w:w="5812" w:type="dxa"/>
            <w:vAlign w:val="center"/>
          </w:tcPr>
          <w:p w14:paraId="1B5C4C96" w14:textId="77777777" w:rsidR="006039F6" w:rsidRDefault="008068EE">
            <w:pPr>
              <w:ind w:right="141"/>
              <w:rPr>
                <w:rFonts w:cs="Arial"/>
                <w:szCs w:val="22"/>
              </w:rPr>
            </w:pPr>
            <w:r>
              <w:rPr>
                <w:rFonts w:cs="Arial"/>
                <w:color w:val="0000FF"/>
                <w:szCs w:val="22"/>
              </w:rPr>
              <w:fldChar w:fldCharType="begin"/>
            </w:r>
            <w:r w:rsidR="00D9300A">
              <w:rPr>
                <w:rFonts w:cs="Arial"/>
                <w:color w:val="0000FF"/>
                <w:szCs w:val="22"/>
              </w:rPr>
              <w:instrText>MACROBUTTON NoMacro [●]</w:instrText>
            </w:r>
            <w:r>
              <w:rPr>
                <w:rFonts w:cs="Arial"/>
                <w:color w:val="0000FF"/>
                <w:szCs w:val="22"/>
              </w:rPr>
              <w:fldChar w:fldCharType="end"/>
            </w:r>
          </w:p>
        </w:tc>
      </w:tr>
    </w:tbl>
    <w:p w14:paraId="027D494E" w14:textId="77777777" w:rsidR="006039F6" w:rsidRDefault="006039F6">
      <w:pPr>
        <w:rPr>
          <w:rFonts w:cs="Arial"/>
          <w:szCs w:val="22"/>
        </w:rPr>
      </w:pPr>
    </w:p>
    <w:p w14:paraId="1B71EBD0" w14:textId="77777777" w:rsidR="006039F6" w:rsidRDefault="00D9300A">
      <w:pPr>
        <w:rPr>
          <w:rFonts w:cs="Arial"/>
          <w:szCs w:val="22"/>
          <w:lang w:val="en-GB"/>
        </w:rPr>
      </w:pPr>
      <w:r>
        <w:rPr>
          <w:rFonts w:cs="Arial"/>
          <w:szCs w:val="22"/>
          <w:lang w:val="en-GB"/>
        </w:rPr>
        <w:t xml:space="preserve">Dear Madam, Sir, </w:t>
      </w:r>
    </w:p>
    <w:p w14:paraId="7C70400F" w14:textId="77777777" w:rsidR="006039F6" w:rsidRDefault="006039F6">
      <w:pPr>
        <w:rPr>
          <w:rFonts w:cs="Arial"/>
          <w:szCs w:val="22"/>
          <w:lang w:val="en-GB"/>
        </w:rPr>
      </w:pPr>
    </w:p>
    <w:p w14:paraId="79568AD0" w14:textId="77777777" w:rsidR="006039F6" w:rsidRDefault="00D9300A">
      <w:pPr>
        <w:jc w:val="both"/>
        <w:rPr>
          <w:rFonts w:cs="Arial"/>
          <w:szCs w:val="22"/>
          <w:lang w:val="en-GB"/>
        </w:rPr>
      </w:pPr>
      <w:r>
        <w:rPr>
          <w:rFonts w:cs="Arial"/>
          <w:szCs w:val="22"/>
          <w:lang w:val="en-GB"/>
        </w:rPr>
        <w:t>The purpose of this document (this “</w:t>
      </w:r>
      <w:r>
        <w:rPr>
          <w:rFonts w:cs="Arial"/>
          <w:b/>
          <w:szCs w:val="22"/>
          <w:lang w:val="en-GB"/>
        </w:rPr>
        <w:t>Confirmation</w:t>
      </w:r>
      <w:r>
        <w:rPr>
          <w:rFonts w:cs="Arial"/>
          <w:szCs w:val="22"/>
          <w:lang w:val="en-GB"/>
        </w:rPr>
        <w:t>”) is to confirm the terms and conditions of the transaction entered into between us on the Trade Date specified below (the “</w:t>
      </w:r>
      <w:r>
        <w:rPr>
          <w:rFonts w:cs="Arial"/>
          <w:b/>
          <w:szCs w:val="22"/>
          <w:lang w:val="en-GB"/>
        </w:rPr>
        <w:t>Transaction</w:t>
      </w:r>
      <w:r>
        <w:rPr>
          <w:rFonts w:cs="Arial"/>
          <w:szCs w:val="22"/>
          <w:lang w:val="en-GB"/>
        </w:rPr>
        <w:t xml:space="preserve">”). This confirmation constitutes a “Confirmation” as referred to in the ISDA Master Agreement specified below. </w:t>
      </w:r>
    </w:p>
    <w:p w14:paraId="08184813" w14:textId="77777777" w:rsidR="006039F6" w:rsidRDefault="006039F6">
      <w:pPr>
        <w:jc w:val="both"/>
        <w:rPr>
          <w:rFonts w:cs="Arial"/>
          <w:szCs w:val="22"/>
          <w:lang w:val="en-GB"/>
        </w:rPr>
      </w:pPr>
    </w:p>
    <w:p w14:paraId="2691B3C8" w14:textId="77777777" w:rsidR="006039F6" w:rsidRDefault="00D9300A">
      <w:pPr>
        <w:jc w:val="both"/>
        <w:rPr>
          <w:rFonts w:cs="Arial"/>
          <w:b/>
          <w:snapToGrid w:val="0"/>
          <w:szCs w:val="22"/>
          <w:lang w:val="en-GB"/>
        </w:rPr>
      </w:pPr>
      <w:r>
        <w:rPr>
          <w:rFonts w:cs="Arial"/>
          <w:b/>
          <w:snapToGrid w:val="0"/>
          <w:szCs w:val="22"/>
          <w:lang w:val="en-GB"/>
        </w:rPr>
        <w:t>Incorporation of the ISDA Definitions</w:t>
      </w:r>
    </w:p>
    <w:p w14:paraId="3EAABFF2" w14:textId="77777777" w:rsidR="006039F6" w:rsidRDefault="006039F6">
      <w:pPr>
        <w:jc w:val="both"/>
        <w:rPr>
          <w:rFonts w:cs="Arial"/>
          <w:szCs w:val="22"/>
          <w:lang w:val="en-GB"/>
        </w:rPr>
      </w:pPr>
    </w:p>
    <w:p w14:paraId="3760F62C" w14:textId="77777777" w:rsidR="00EC5EC5" w:rsidRDefault="00D9300A">
      <w:pPr>
        <w:jc w:val="both"/>
        <w:rPr>
          <w:rFonts w:cs="Arial"/>
          <w:szCs w:val="22"/>
          <w:lang w:val="en-GB"/>
        </w:rPr>
      </w:pPr>
      <w:r>
        <w:rPr>
          <w:rFonts w:cs="Arial"/>
          <w:szCs w:val="22"/>
          <w:lang w:val="en-GB"/>
        </w:rPr>
        <w:t xml:space="preserve">The definitions and provisions contained in </w:t>
      </w:r>
      <w:r w:rsidR="00841A74">
        <w:rPr>
          <w:rFonts w:cs="Arial"/>
          <w:szCs w:val="22"/>
          <w:lang w:val="en-GB"/>
        </w:rPr>
        <w:t xml:space="preserve">(i) </w:t>
      </w:r>
      <w:r>
        <w:rPr>
          <w:rFonts w:cs="Arial"/>
          <w:szCs w:val="22"/>
          <w:lang w:val="en-GB"/>
        </w:rPr>
        <w:t>the 2006 ISDA Definitions (the “</w:t>
      </w:r>
      <w:r>
        <w:rPr>
          <w:rFonts w:cs="Arial"/>
          <w:b/>
          <w:szCs w:val="22"/>
          <w:lang w:val="en-GB"/>
        </w:rPr>
        <w:t>2006 Definitions</w:t>
      </w:r>
      <w:r>
        <w:rPr>
          <w:rFonts w:cs="Arial"/>
          <w:szCs w:val="22"/>
          <w:lang w:val="en-GB"/>
        </w:rPr>
        <w:t>”)</w:t>
      </w:r>
      <w:r w:rsidR="00841A74">
        <w:rPr>
          <w:rFonts w:cs="Arial"/>
          <w:szCs w:val="22"/>
          <w:lang w:val="en-GB"/>
        </w:rPr>
        <w:t>;</w:t>
      </w:r>
      <w:r>
        <w:rPr>
          <w:rFonts w:cs="Arial"/>
          <w:szCs w:val="22"/>
          <w:lang w:val="en-GB"/>
        </w:rPr>
        <w:t xml:space="preserve"> </w:t>
      </w:r>
      <w:r w:rsidR="00841A74">
        <w:rPr>
          <w:rFonts w:cs="Arial"/>
          <w:szCs w:val="22"/>
          <w:lang w:val="en-GB"/>
        </w:rPr>
        <w:t xml:space="preserve">(ii) </w:t>
      </w:r>
      <w:r>
        <w:rPr>
          <w:rFonts w:cs="Arial"/>
          <w:szCs w:val="22"/>
          <w:lang w:val="en-GB"/>
        </w:rPr>
        <w:t>in the 2002 ISDA Equity Derivatives Definitions (the “</w:t>
      </w:r>
      <w:r>
        <w:rPr>
          <w:rFonts w:cs="Arial"/>
          <w:b/>
          <w:szCs w:val="22"/>
          <w:lang w:val="en-GB"/>
        </w:rPr>
        <w:t>Equity Definitions</w:t>
      </w:r>
      <w:r>
        <w:rPr>
          <w:rFonts w:cs="Arial"/>
          <w:szCs w:val="22"/>
          <w:lang w:val="en-GB"/>
        </w:rPr>
        <w:t>”</w:t>
      </w:r>
      <w:r w:rsidR="00841A74">
        <w:rPr>
          <w:rFonts w:cs="Arial"/>
          <w:szCs w:val="22"/>
          <w:lang w:val="en-GB"/>
        </w:rPr>
        <w:t xml:space="preserve"> and</w:t>
      </w:r>
      <w:r>
        <w:rPr>
          <w:rFonts w:cs="Arial"/>
          <w:szCs w:val="22"/>
          <w:lang w:val="en-GB"/>
        </w:rPr>
        <w:t xml:space="preserve"> together</w:t>
      </w:r>
      <w:r w:rsidR="00841A74">
        <w:rPr>
          <w:rFonts w:cs="Arial"/>
          <w:szCs w:val="22"/>
          <w:lang w:val="en-GB"/>
        </w:rPr>
        <w:t xml:space="preserve"> </w:t>
      </w:r>
      <w:r w:rsidR="008068EE" w:rsidRPr="00CF47A1">
        <w:rPr>
          <w:rFonts w:cs="Arial"/>
          <w:noProof/>
          <w:szCs w:val="22"/>
          <w:lang w:val="en-US"/>
        </w:rPr>
        <w:t>with the 2006 Definitions</w:t>
      </w:r>
      <w:r>
        <w:rPr>
          <w:rFonts w:cs="Arial"/>
          <w:szCs w:val="22"/>
          <w:lang w:val="en-GB"/>
        </w:rPr>
        <w:t xml:space="preserve"> the “</w:t>
      </w:r>
      <w:r>
        <w:rPr>
          <w:rFonts w:cs="Arial"/>
          <w:b/>
          <w:szCs w:val="22"/>
          <w:lang w:val="en-GB"/>
        </w:rPr>
        <w:t>Definitions</w:t>
      </w:r>
      <w:r>
        <w:rPr>
          <w:rFonts w:cs="Arial"/>
          <w:szCs w:val="22"/>
          <w:lang w:val="en-GB"/>
        </w:rPr>
        <w:t xml:space="preserve">”), in each case as published by the International Swaps and Derivatives Association, Inc., </w:t>
      </w:r>
      <w:r w:rsidR="00841A74" w:rsidRPr="00BD4623">
        <w:rPr>
          <w:rFonts w:cs="Arial"/>
          <w:noProof/>
          <w:szCs w:val="22"/>
          <w:lang w:val="en-GB"/>
        </w:rPr>
        <w:t xml:space="preserve">and (iii) the most recent version of the ISDA Benchmarks Supplement on the calendar day immediately preceding the date hereof, as published by ISDA (the </w:t>
      </w:r>
      <w:r w:rsidR="00841A74" w:rsidRPr="00BD4623">
        <w:rPr>
          <w:rFonts w:cs="Arial"/>
          <w:b/>
          <w:bCs/>
          <w:noProof/>
          <w:szCs w:val="22"/>
          <w:lang w:val="en-GB"/>
        </w:rPr>
        <w:t>“ISDA Benchmarks Supplement”</w:t>
      </w:r>
      <w:r w:rsidR="00841A74" w:rsidRPr="00BD4623">
        <w:rPr>
          <w:rFonts w:cs="Arial"/>
          <w:noProof/>
          <w:szCs w:val="22"/>
          <w:lang w:val="en-GB"/>
        </w:rPr>
        <w:t>)</w:t>
      </w:r>
      <w:r w:rsidR="00841A74">
        <w:rPr>
          <w:rFonts w:cs="Arial"/>
          <w:noProof/>
          <w:szCs w:val="22"/>
          <w:lang w:val="en-GB"/>
        </w:rPr>
        <w:t xml:space="preserve"> </w:t>
      </w:r>
      <w:r>
        <w:rPr>
          <w:rFonts w:cs="Arial"/>
          <w:szCs w:val="22"/>
          <w:lang w:val="en-GB"/>
        </w:rPr>
        <w:t xml:space="preserve">are incorporated into this Confirmation. In the event of any inconsistency between the 2006 Definitions and the Equity Definitions, the Equity Definitions will govern. In the event of any inconsistency between </w:t>
      </w:r>
      <w:r w:rsidR="00841A74">
        <w:rPr>
          <w:rFonts w:cs="Arial"/>
          <w:szCs w:val="22"/>
          <w:lang w:val="en-GB"/>
        </w:rPr>
        <w:t xml:space="preserve">(i) </w:t>
      </w:r>
      <w:r>
        <w:rPr>
          <w:rFonts w:cs="Arial"/>
          <w:szCs w:val="22"/>
          <w:lang w:val="en-GB"/>
        </w:rPr>
        <w:t>the Definitions</w:t>
      </w:r>
      <w:r w:rsidR="00841A74">
        <w:rPr>
          <w:rFonts w:cs="Arial"/>
          <w:szCs w:val="22"/>
          <w:lang w:val="en-GB"/>
        </w:rPr>
        <w:t xml:space="preserve"> </w:t>
      </w:r>
      <w:r w:rsidR="008068EE" w:rsidRPr="00CF47A1">
        <w:rPr>
          <w:rFonts w:cs="Arial"/>
          <w:noProof/>
          <w:szCs w:val="22"/>
          <w:lang w:val="en-US"/>
        </w:rPr>
        <w:t xml:space="preserve">and/or the </w:t>
      </w:r>
      <w:r w:rsidR="00841A74" w:rsidRPr="00BD4623">
        <w:rPr>
          <w:rFonts w:cs="Arial"/>
          <w:noProof/>
          <w:szCs w:val="22"/>
          <w:lang w:val="en-GB"/>
        </w:rPr>
        <w:t>ISDA Benchmarks Supplement</w:t>
      </w:r>
      <w:r w:rsidR="00841A74">
        <w:rPr>
          <w:rFonts w:cs="Arial"/>
          <w:noProof/>
          <w:szCs w:val="22"/>
          <w:lang w:val="en-GB"/>
        </w:rPr>
        <w:t>;</w:t>
      </w:r>
      <w:r>
        <w:rPr>
          <w:rFonts w:cs="Arial"/>
          <w:szCs w:val="22"/>
          <w:lang w:val="en-GB"/>
        </w:rPr>
        <w:t xml:space="preserve"> and </w:t>
      </w:r>
      <w:r w:rsidR="00841A74">
        <w:rPr>
          <w:rFonts w:cs="Arial"/>
          <w:szCs w:val="22"/>
          <w:lang w:val="en-GB"/>
        </w:rPr>
        <w:t xml:space="preserve">(ii) </w:t>
      </w:r>
      <w:r>
        <w:rPr>
          <w:rFonts w:cs="Arial"/>
          <w:szCs w:val="22"/>
          <w:lang w:val="en-GB"/>
        </w:rPr>
        <w:t>this Confirmation, this Confirmation will govern.</w:t>
      </w:r>
    </w:p>
    <w:p w14:paraId="6D37D50A" w14:textId="77777777" w:rsidR="00EC5EC5" w:rsidRDefault="00EC5EC5">
      <w:pPr>
        <w:jc w:val="both"/>
        <w:rPr>
          <w:rFonts w:cs="Arial"/>
          <w:szCs w:val="22"/>
          <w:lang w:val="en-GB"/>
        </w:rPr>
      </w:pPr>
    </w:p>
    <w:p w14:paraId="5441EFC1" w14:textId="77777777" w:rsidR="00EC5EC5" w:rsidRDefault="00EC5EC5">
      <w:pPr>
        <w:jc w:val="both"/>
        <w:rPr>
          <w:rFonts w:cs="Arial"/>
          <w:szCs w:val="22"/>
          <w:lang w:val="en-GB"/>
        </w:rPr>
      </w:pPr>
    </w:p>
    <w:p w14:paraId="7D8A891A" w14:textId="7BC9C2D8" w:rsidR="009B3192" w:rsidRDefault="0037798B">
      <w:pPr>
        <w:jc w:val="both"/>
        <w:rPr>
          <w:rFonts w:cs="Arial"/>
          <w:szCs w:val="22"/>
          <w:lang w:val="en-GB"/>
        </w:rPr>
      </w:pPr>
      <w:r w:rsidRPr="0026022C">
        <w:rPr>
          <w:rFonts w:cs="Arial"/>
          <w:szCs w:val="22"/>
          <w:lang w:val="en-GB"/>
        </w:rPr>
        <w:t xml:space="preserve">In the event of any inconsistency between the Definitions and the </w:t>
      </w:r>
      <w:r>
        <w:rPr>
          <w:rFonts w:cs="Arial"/>
          <w:szCs w:val="22"/>
          <w:lang w:val="en-GB"/>
        </w:rPr>
        <w:t>Index</w:t>
      </w:r>
      <w:r w:rsidRPr="0026022C">
        <w:rPr>
          <w:rFonts w:cs="Arial"/>
          <w:szCs w:val="22"/>
          <w:lang w:val="en-GB"/>
        </w:rPr>
        <w:t xml:space="preserve"> Rules</w:t>
      </w:r>
      <w:r>
        <w:rPr>
          <w:rFonts w:cs="Arial"/>
          <w:szCs w:val="22"/>
          <w:lang w:val="en-GB"/>
        </w:rPr>
        <w:t xml:space="preserve"> (as defined below)</w:t>
      </w:r>
      <w:r w:rsidRPr="0026022C">
        <w:rPr>
          <w:rFonts w:cs="Arial"/>
          <w:szCs w:val="22"/>
          <w:lang w:val="en-GB"/>
        </w:rPr>
        <w:t xml:space="preserve">, the </w:t>
      </w:r>
      <w:r>
        <w:rPr>
          <w:rFonts w:cs="Arial"/>
          <w:szCs w:val="22"/>
          <w:lang w:val="en-GB"/>
        </w:rPr>
        <w:t>Index</w:t>
      </w:r>
      <w:r w:rsidRPr="0026022C">
        <w:rPr>
          <w:rFonts w:cs="Arial"/>
          <w:szCs w:val="22"/>
          <w:lang w:val="en-GB"/>
        </w:rPr>
        <w:t xml:space="preserve"> Rules will prevail. In the event of any inconsistency between the </w:t>
      </w:r>
      <w:r>
        <w:rPr>
          <w:rFonts w:cs="Arial"/>
          <w:szCs w:val="22"/>
          <w:lang w:val="en-GB"/>
        </w:rPr>
        <w:t>Index</w:t>
      </w:r>
      <w:r w:rsidRPr="0026022C">
        <w:rPr>
          <w:rFonts w:cs="Arial"/>
          <w:szCs w:val="22"/>
          <w:lang w:val="en-GB"/>
        </w:rPr>
        <w:t xml:space="preserve"> Rules and this Confirmation</w:t>
      </w:r>
      <w:r w:rsidR="00530103">
        <w:rPr>
          <w:rFonts w:cs="Arial"/>
          <w:szCs w:val="22"/>
          <w:lang w:val="en-GB"/>
        </w:rPr>
        <w:t xml:space="preserve"> </w:t>
      </w:r>
      <w:r w:rsidRPr="0026022C">
        <w:rPr>
          <w:rFonts w:cs="Arial"/>
          <w:szCs w:val="22"/>
          <w:lang w:val="en-GB"/>
        </w:rPr>
        <w:t>th</w:t>
      </w:r>
      <w:r>
        <w:rPr>
          <w:rFonts w:cs="Arial"/>
          <w:szCs w:val="22"/>
          <w:lang w:val="en-GB"/>
        </w:rPr>
        <w:t>is</w:t>
      </w:r>
      <w:r w:rsidRPr="0026022C">
        <w:rPr>
          <w:rFonts w:cs="Arial"/>
          <w:szCs w:val="22"/>
          <w:lang w:val="en-GB"/>
        </w:rPr>
        <w:t xml:space="preserve"> Confirmation will prevail. Any terms in capital letters used herein and not </w:t>
      </w:r>
      <w:r w:rsidR="00EC5EC5">
        <w:rPr>
          <w:rFonts w:cs="Arial"/>
          <w:szCs w:val="22"/>
          <w:lang w:val="en-GB"/>
        </w:rPr>
        <w:t xml:space="preserve">defined in the </w:t>
      </w:r>
      <w:r w:rsidR="00CD5C55">
        <w:rPr>
          <w:rFonts w:cs="Arial"/>
          <w:szCs w:val="22"/>
          <w:lang w:val="en-GB"/>
        </w:rPr>
        <w:t>Definitions, the Agreement or in the main text</w:t>
      </w:r>
      <w:r w:rsidR="00EC5EC5">
        <w:rPr>
          <w:rFonts w:cs="Arial"/>
          <w:szCs w:val="22"/>
          <w:lang w:val="en-GB"/>
        </w:rPr>
        <w:t xml:space="preserve"> of this Confirmation </w:t>
      </w:r>
      <w:r w:rsidR="00E433B5">
        <w:rPr>
          <w:rFonts w:cs="Arial"/>
          <w:szCs w:val="22"/>
          <w:lang w:val="en-GB"/>
        </w:rPr>
        <w:t xml:space="preserve">shall </w:t>
      </w:r>
      <w:r w:rsidR="00EC5EC5">
        <w:rPr>
          <w:rFonts w:cs="Arial"/>
          <w:szCs w:val="22"/>
          <w:lang w:val="en-GB"/>
        </w:rPr>
        <w:t xml:space="preserve">have the meaning given to them in </w:t>
      </w:r>
      <w:r w:rsidR="00152EC4">
        <w:rPr>
          <w:rFonts w:cs="Arial"/>
          <w:szCs w:val="22"/>
          <w:lang w:val="en-GB"/>
        </w:rPr>
        <w:t>Index Rules described below. A copy of such rules in effect as of the date hereof, are attached hereto within the Annex</w:t>
      </w:r>
      <w:r w:rsidR="00EC5EC5">
        <w:rPr>
          <w:rFonts w:cs="Arial"/>
          <w:szCs w:val="22"/>
          <w:lang w:val="en-GB"/>
        </w:rPr>
        <w:t>.</w:t>
      </w:r>
      <w:r w:rsidR="00192F35">
        <w:rPr>
          <w:rFonts w:cs="Arial"/>
          <w:szCs w:val="22"/>
          <w:lang w:val="en-GB"/>
        </w:rPr>
        <w:t xml:space="preserve">  </w:t>
      </w:r>
    </w:p>
    <w:p w14:paraId="098207E0" w14:textId="77777777" w:rsidR="00841A74" w:rsidRDefault="00841A74">
      <w:pPr>
        <w:jc w:val="both"/>
        <w:rPr>
          <w:rFonts w:cs="Arial"/>
          <w:szCs w:val="22"/>
          <w:lang w:val="en-GB"/>
        </w:rPr>
      </w:pPr>
    </w:p>
    <w:p w14:paraId="5B9080FA" w14:textId="48C7A4E2" w:rsidR="006039F6" w:rsidRDefault="00D9300A" w:rsidP="00F1253C">
      <w:pPr>
        <w:jc w:val="both"/>
        <w:rPr>
          <w:rFonts w:cs="Arial"/>
          <w:szCs w:val="22"/>
          <w:lang w:val="en-GB"/>
        </w:rPr>
      </w:pPr>
      <w:r>
        <w:rPr>
          <w:rFonts w:cs="Arial"/>
          <w:szCs w:val="22"/>
          <w:lang w:val="en-GB"/>
        </w:rPr>
        <w:lastRenderedPageBreak/>
        <w:t xml:space="preserve">This </w:t>
      </w:r>
      <w:r w:rsidRPr="00090685">
        <w:rPr>
          <w:rFonts w:cs="Arial"/>
          <w:szCs w:val="22"/>
          <w:lang w:val="en-GB"/>
        </w:rPr>
        <w:t xml:space="preserve">Confirmation supplements, forms part of, and is subject to, the ISDA Master Agreement dated as of </w:t>
      </w:r>
      <w:r w:rsidR="008068EE" w:rsidRPr="00203B16">
        <w:rPr>
          <w:rFonts w:cs="Arial"/>
          <w:color w:val="0000FF"/>
          <w:szCs w:val="22"/>
          <w:shd w:val="clear" w:color="auto" w:fill="FFFF00"/>
        </w:rPr>
        <w:fldChar w:fldCharType="begin"/>
      </w:r>
      <w:r w:rsidRPr="00203B16">
        <w:rPr>
          <w:rFonts w:cs="Arial"/>
          <w:color w:val="0000FF"/>
          <w:szCs w:val="22"/>
          <w:shd w:val="clear" w:color="auto" w:fill="FFFF00"/>
          <w:lang w:val="en-US"/>
        </w:rPr>
        <w:instrText>MACROBUTTON NoMacro [Insert Date]</w:instrText>
      </w:r>
      <w:r w:rsidR="008068EE" w:rsidRPr="00203B16">
        <w:rPr>
          <w:rFonts w:cs="Arial"/>
          <w:color w:val="0000FF"/>
          <w:szCs w:val="22"/>
          <w:shd w:val="clear" w:color="auto" w:fill="FFFF00"/>
        </w:rPr>
        <w:fldChar w:fldCharType="end"/>
      </w:r>
      <w:r w:rsidRPr="00090685">
        <w:rPr>
          <w:rFonts w:cs="Arial"/>
          <w:szCs w:val="22"/>
          <w:lang w:val="en-GB"/>
        </w:rPr>
        <w:t>, as amended and supplemented from time to time (the “</w:t>
      </w:r>
      <w:r w:rsidRPr="00090685">
        <w:rPr>
          <w:rFonts w:cs="Arial"/>
          <w:b/>
          <w:szCs w:val="22"/>
          <w:lang w:val="en-GB"/>
        </w:rPr>
        <w:t>Agreement</w:t>
      </w:r>
      <w:r w:rsidRPr="001D07AA">
        <w:rPr>
          <w:rFonts w:cs="Arial"/>
          <w:szCs w:val="22"/>
          <w:lang w:val="en-GB"/>
        </w:rPr>
        <w:t>”), between SOCIETE GENERALE (“</w:t>
      </w:r>
      <w:r w:rsidRPr="001D07AA">
        <w:rPr>
          <w:rFonts w:cs="Arial"/>
          <w:b/>
          <w:szCs w:val="22"/>
          <w:lang w:val="en-GB"/>
        </w:rPr>
        <w:t>Party A</w:t>
      </w:r>
      <w:r w:rsidRPr="001D07AA">
        <w:rPr>
          <w:rFonts w:cs="Arial"/>
          <w:szCs w:val="22"/>
          <w:lang w:val="en-GB"/>
        </w:rPr>
        <w:t>” or “</w:t>
      </w:r>
      <w:r w:rsidRPr="001D07AA">
        <w:rPr>
          <w:rFonts w:cs="Arial"/>
          <w:b/>
          <w:szCs w:val="22"/>
          <w:lang w:val="en-GB"/>
        </w:rPr>
        <w:t>SG</w:t>
      </w:r>
      <w:r w:rsidRPr="001D07AA">
        <w:rPr>
          <w:rFonts w:cs="Arial"/>
          <w:szCs w:val="22"/>
          <w:lang w:val="en-GB"/>
        </w:rPr>
        <w:t xml:space="preserve">”) </w:t>
      </w:r>
      <w:r w:rsidR="00DC24D2">
        <w:rPr>
          <w:rFonts w:cs="Arial"/>
          <w:color w:val="0000FF"/>
          <w:szCs w:val="22"/>
          <w:lang w:val="en-US"/>
        </w:rPr>
        <w:t>HANA SECURITIES CO., LTD.</w:t>
      </w:r>
      <w:r w:rsidRPr="00090685">
        <w:rPr>
          <w:rFonts w:cs="Arial"/>
          <w:szCs w:val="22"/>
          <w:lang w:val="en-GB"/>
        </w:rPr>
        <w:t xml:space="preserve"> (“</w:t>
      </w:r>
      <w:r w:rsidRPr="00090685">
        <w:rPr>
          <w:rFonts w:cs="Arial"/>
          <w:b/>
          <w:szCs w:val="22"/>
          <w:lang w:val="en-GB"/>
        </w:rPr>
        <w:t>Party B</w:t>
      </w:r>
      <w:r w:rsidRPr="001D07AA">
        <w:rPr>
          <w:rFonts w:cs="Arial"/>
          <w:szCs w:val="22"/>
          <w:lang w:val="en-GB"/>
        </w:rPr>
        <w:t>” or “</w:t>
      </w:r>
      <w:r w:rsidRPr="001D07AA">
        <w:rPr>
          <w:rFonts w:cs="Arial"/>
          <w:b/>
          <w:bCs/>
          <w:szCs w:val="22"/>
          <w:lang w:val="en-GB"/>
        </w:rPr>
        <w:t>Client</w:t>
      </w:r>
      <w:r w:rsidRPr="00090685">
        <w:rPr>
          <w:rFonts w:cs="Arial"/>
          <w:szCs w:val="22"/>
          <w:lang w:val="en-GB"/>
        </w:rPr>
        <w:t>”). All provisions contained in the Agreement govern this Confirmation except as expressly modified below.</w:t>
      </w:r>
    </w:p>
    <w:p w14:paraId="7F1AB325" w14:textId="77777777" w:rsidR="00F1253C" w:rsidRPr="00F1253C" w:rsidRDefault="00F1253C" w:rsidP="00F1253C">
      <w:pPr>
        <w:jc w:val="both"/>
        <w:rPr>
          <w:rFonts w:cs="Arial"/>
          <w:szCs w:val="22"/>
          <w:lang w:val="en-GB"/>
        </w:rPr>
      </w:pPr>
    </w:p>
    <w:p w14:paraId="51B0DF0B" w14:textId="77777777" w:rsidR="00841A74" w:rsidRPr="006B37D2" w:rsidRDefault="00841A74" w:rsidP="00841A74">
      <w:pPr>
        <w:widowControl w:val="0"/>
        <w:tabs>
          <w:tab w:val="left" w:pos="-720"/>
          <w:tab w:val="left" w:pos="0"/>
        </w:tabs>
        <w:jc w:val="both"/>
        <w:rPr>
          <w:rFonts w:cs="Arial"/>
          <w:szCs w:val="22"/>
          <w:lang w:val="en-GB"/>
        </w:rPr>
      </w:pPr>
      <w:r w:rsidRPr="0026022C">
        <w:rPr>
          <w:rFonts w:cs="Arial"/>
          <w:szCs w:val="22"/>
          <w:lang w:val="en-GB"/>
        </w:rPr>
        <w:t>For the purposes of this Transaction the following amendments shall be made with respect to the Equity Definitions:</w:t>
      </w:r>
    </w:p>
    <w:p w14:paraId="09699C3D" w14:textId="77777777" w:rsidR="00841A74" w:rsidRPr="006B37D2" w:rsidRDefault="00841A74" w:rsidP="00841A74">
      <w:pPr>
        <w:pStyle w:val="ListParagraph"/>
        <w:ind w:left="360" w:right="142"/>
        <w:jc w:val="both"/>
        <w:rPr>
          <w:rFonts w:cs="Arial"/>
          <w:szCs w:val="22"/>
          <w:lang w:val="en-GB"/>
        </w:rPr>
      </w:pPr>
    </w:p>
    <w:p w14:paraId="339B9193" w14:textId="22DF8DF1" w:rsidR="00841A74" w:rsidRDefault="00841A74" w:rsidP="00841A74">
      <w:pPr>
        <w:ind w:right="142"/>
        <w:jc w:val="both"/>
        <w:rPr>
          <w:rFonts w:cs="Arial"/>
          <w:szCs w:val="22"/>
          <w:lang w:val="en-GB"/>
        </w:rPr>
      </w:pPr>
      <w:r w:rsidRPr="0026022C">
        <w:rPr>
          <w:rFonts w:cs="Arial"/>
          <w:szCs w:val="22"/>
          <w:lang w:val="en-GB"/>
        </w:rPr>
        <w:t>Article 1 of the Equity Definitions</w:t>
      </w:r>
      <w:r>
        <w:rPr>
          <w:rFonts w:cs="Arial"/>
          <w:szCs w:val="22"/>
          <w:lang w:val="en-GB"/>
        </w:rPr>
        <w:t xml:space="preserve"> </w:t>
      </w:r>
      <w:r w:rsidRPr="0026022C">
        <w:rPr>
          <w:rFonts w:cs="Arial"/>
          <w:szCs w:val="22"/>
          <w:lang w:val="en-GB"/>
        </w:rPr>
        <w:t>shall be amended</w:t>
      </w:r>
      <w:r>
        <w:rPr>
          <w:rFonts w:cs="Arial"/>
          <w:szCs w:val="22"/>
          <w:lang w:val="en-GB"/>
        </w:rPr>
        <w:t xml:space="preserve"> </w:t>
      </w:r>
      <w:r w:rsidR="00CF47A1">
        <w:rPr>
          <w:rFonts w:cs="Arial"/>
          <w:szCs w:val="22"/>
          <w:lang w:val="en-GB"/>
        </w:rPr>
        <w:t>by replacing section 1.4 thereof with</w:t>
      </w:r>
      <w:r>
        <w:rPr>
          <w:rFonts w:cs="Arial"/>
          <w:szCs w:val="22"/>
          <w:lang w:val="en-GB"/>
        </w:rPr>
        <w:t xml:space="preserve"> </w:t>
      </w:r>
      <w:r w:rsidRPr="0026022C">
        <w:rPr>
          <w:rFonts w:cs="Arial"/>
          <w:szCs w:val="22"/>
          <w:lang w:val="en-GB"/>
        </w:rPr>
        <w:t>the following</w:t>
      </w:r>
      <w:r>
        <w:rPr>
          <w:rFonts w:cs="Arial"/>
          <w:szCs w:val="22"/>
          <w:lang w:val="en-GB"/>
        </w:rPr>
        <w:t xml:space="preserve"> section</w:t>
      </w:r>
      <w:r w:rsidRPr="0026022C">
        <w:rPr>
          <w:rFonts w:cs="Arial"/>
          <w:szCs w:val="22"/>
          <w:lang w:val="en-GB"/>
        </w:rPr>
        <w:t>:</w:t>
      </w:r>
    </w:p>
    <w:p w14:paraId="722C7DD4" w14:textId="77777777" w:rsidR="00841A74" w:rsidRPr="006B37D2" w:rsidRDefault="00841A74" w:rsidP="00841A74">
      <w:pPr>
        <w:ind w:right="142"/>
        <w:jc w:val="both"/>
        <w:rPr>
          <w:rFonts w:cs="Arial"/>
          <w:szCs w:val="22"/>
          <w:lang w:val="en-GB"/>
        </w:rPr>
      </w:pPr>
      <w:r w:rsidRPr="0026022C">
        <w:rPr>
          <w:rFonts w:cs="Arial"/>
          <w:szCs w:val="22"/>
          <w:lang w:val="en-GB"/>
        </w:rPr>
        <w:t xml:space="preserve"> </w:t>
      </w:r>
    </w:p>
    <w:p w14:paraId="2FE42E85" w14:textId="2A3F0BC9" w:rsidR="00841A74" w:rsidRDefault="00841A74" w:rsidP="00841A74">
      <w:pPr>
        <w:tabs>
          <w:tab w:val="left" w:pos="2909"/>
          <w:tab w:val="left" w:pos="3096"/>
        </w:tabs>
        <w:ind w:left="8" w:right="141"/>
        <w:jc w:val="both"/>
        <w:rPr>
          <w:rFonts w:cs="Arial"/>
          <w:noProof/>
          <w:szCs w:val="22"/>
          <w:lang w:val="en-GB"/>
        </w:rPr>
      </w:pPr>
      <w:r w:rsidRPr="0026022C">
        <w:rPr>
          <w:rFonts w:cs="Arial"/>
          <w:szCs w:val="22"/>
          <w:lang w:val="en-GB"/>
        </w:rPr>
        <w:t>“</w:t>
      </w:r>
      <w:r w:rsidRPr="0043082D">
        <w:rPr>
          <w:rFonts w:cs="Arial"/>
          <w:b/>
          <w:szCs w:val="22"/>
          <w:lang w:val="en-GB"/>
        </w:rPr>
        <w:t>1.</w:t>
      </w:r>
      <w:r>
        <w:rPr>
          <w:rFonts w:cs="Arial"/>
          <w:b/>
          <w:szCs w:val="22"/>
          <w:lang w:val="en-GB"/>
        </w:rPr>
        <w:t>4</w:t>
      </w:r>
      <w:r w:rsidRPr="0043082D">
        <w:rPr>
          <w:rFonts w:cs="Arial"/>
          <w:b/>
          <w:szCs w:val="22"/>
          <w:lang w:val="en-GB"/>
        </w:rPr>
        <w:t xml:space="preserve"> </w:t>
      </w:r>
      <w:r w:rsidRPr="00951203">
        <w:rPr>
          <w:rFonts w:cs="Arial"/>
          <w:b/>
          <w:noProof/>
          <w:szCs w:val="22"/>
          <w:lang w:val="en-GB"/>
        </w:rPr>
        <w:t xml:space="preserve">Equity Swap </w:t>
      </w:r>
      <w:r w:rsidRPr="00951203">
        <w:rPr>
          <w:rFonts w:cs="Arial"/>
          <w:b/>
          <w:szCs w:val="22"/>
          <w:lang w:val="en-GB"/>
        </w:rPr>
        <w:t>Transaction</w:t>
      </w:r>
      <w:r w:rsidRPr="0043082D">
        <w:rPr>
          <w:rFonts w:cs="Arial"/>
          <w:b/>
          <w:szCs w:val="22"/>
          <w:lang w:val="en-GB"/>
        </w:rPr>
        <w:t>.</w:t>
      </w:r>
      <w:r w:rsidRPr="0026022C">
        <w:rPr>
          <w:rFonts w:cs="Arial"/>
          <w:szCs w:val="22"/>
          <w:lang w:val="en-GB"/>
        </w:rPr>
        <w:t xml:space="preserve"> </w:t>
      </w:r>
      <w:r>
        <w:rPr>
          <w:rFonts w:cs="Arial"/>
          <w:noProof/>
          <w:szCs w:val="22"/>
          <w:lang w:val="en-GB"/>
        </w:rPr>
        <w:t>“Equity Swap Transaction” means a transaction that is (a) an OTC swap transaction relatin</w:t>
      </w:r>
      <w:r w:rsidR="00CF47A1">
        <w:rPr>
          <w:rFonts w:cs="Arial"/>
          <w:noProof/>
          <w:szCs w:val="22"/>
          <w:lang w:val="en-GB"/>
        </w:rPr>
        <w:t>g</w:t>
      </w:r>
      <w:r>
        <w:rPr>
          <w:rFonts w:cs="Arial"/>
          <w:noProof/>
          <w:szCs w:val="22"/>
          <w:lang w:val="en-GB"/>
        </w:rPr>
        <w:t xml:space="preserve"> to </w:t>
      </w:r>
      <w:r w:rsidR="00CF47A1">
        <w:rPr>
          <w:rFonts w:cs="Arial"/>
          <w:noProof/>
          <w:szCs w:val="22"/>
          <w:lang w:val="en-GB"/>
        </w:rPr>
        <w:t xml:space="preserve">a </w:t>
      </w:r>
      <w:r>
        <w:rPr>
          <w:rFonts w:cs="Arial"/>
          <w:noProof/>
          <w:szCs w:val="22"/>
          <w:lang w:val="en-GB"/>
        </w:rPr>
        <w:t>single index (an “Index Swap Transaction”), (b) an OTC swap transaction relating to a single share or other security (a “Share Swap Transaction”), (c) an OTC swap transaction relating to a basket of indices (an ”Index Basket Swap Transaction”) or (d) an OTC swap transction relating to basket of shares or other securities (a “Share Basket Swap Transaction”).</w:t>
      </w:r>
      <w:r w:rsidR="00CF47A1">
        <w:rPr>
          <w:rFonts w:cs="Arial"/>
          <w:noProof/>
          <w:szCs w:val="22"/>
          <w:lang w:val="en-GB"/>
        </w:rPr>
        <w:t>”</w:t>
      </w:r>
    </w:p>
    <w:p w14:paraId="6DFF97A8" w14:textId="77777777" w:rsidR="0039656C" w:rsidRDefault="0039656C" w:rsidP="0039656C">
      <w:pPr>
        <w:rPr>
          <w:rFonts w:cs="Arial"/>
          <w:b/>
          <w:szCs w:val="22"/>
          <w:u w:val="single"/>
          <w:lang w:val="en-GB" w:eastAsia="fr-FR"/>
        </w:rPr>
      </w:pPr>
    </w:p>
    <w:p w14:paraId="1A569468" w14:textId="5357E52B" w:rsidR="0039656C" w:rsidRDefault="0039656C" w:rsidP="005441B2">
      <w:pPr>
        <w:rPr>
          <w:rFonts w:cs="Arial"/>
          <w:b/>
          <w:szCs w:val="22"/>
          <w:u w:val="single"/>
          <w:lang w:val="en-GB" w:eastAsia="fr-FR"/>
        </w:rPr>
      </w:pPr>
      <w:r>
        <w:rPr>
          <w:rFonts w:cs="Arial"/>
          <w:b/>
          <w:szCs w:val="22"/>
          <w:u w:val="single"/>
          <w:lang w:val="en-GB" w:eastAsia="fr-FR"/>
        </w:rPr>
        <w:t>Terms</w:t>
      </w:r>
    </w:p>
    <w:p w14:paraId="38B0EADC" w14:textId="77777777" w:rsidR="0039656C" w:rsidRDefault="0039656C" w:rsidP="0039656C">
      <w:pPr>
        <w:ind w:right="142"/>
        <w:rPr>
          <w:rFonts w:cs="Arial"/>
          <w:szCs w:val="22"/>
          <w:lang w:val="en-GB" w:eastAsia="fr-FR"/>
        </w:rPr>
      </w:pPr>
    </w:p>
    <w:p w14:paraId="67143D55" w14:textId="180E7BB1" w:rsidR="0039656C" w:rsidRDefault="0039656C" w:rsidP="005441B2">
      <w:pPr>
        <w:ind w:right="142"/>
        <w:rPr>
          <w:rFonts w:cs="Arial"/>
          <w:szCs w:val="22"/>
          <w:lang w:val="en-GB" w:eastAsia="fr-FR"/>
        </w:rPr>
      </w:pPr>
      <w:r>
        <w:rPr>
          <w:rFonts w:cs="Arial"/>
          <w:szCs w:val="22"/>
          <w:lang w:val="en-GB" w:eastAsia="fr-FR"/>
        </w:rPr>
        <w:t>The terms of the particular Transaction are as follows:</w:t>
      </w:r>
    </w:p>
    <w:p w14:paraId="5FE17361" w14:textId="77777777" w:rsidR="0039656C" w:rsidRDefault="0039656C">
      <w:pPr>
        <w:spacing w:after="240"/>
        <w:jc w:val="both"/>
        <w:rPr>
          <w:rFonts w:cs="Arial"/>
          <w:color w:val="0000FF"/>
          <w:szCs w:val="22"/>
          <w:lang w:val="en-GB"/>
        </w:rPr>
      </w:pPr>
    </w:p>
    <w:p w14:paraId="4AB234EB" w14:textId="44F96534" w:rsidR="0039656C" w:rsidRDefault="0039656C" w:rsidP="00885B14">
      <w:pPr>
        <w:rPr>
          <w:rFonts w:cs="Arial"/>
          <w:b/>
          <w:szCs w:val="22"/>
          <w:u w:val="single"/>
          <w:lang w:val="en-GB" w:eastAsia="fr-FR"/>
        </w:rPr>
      </w:pPr>
      <w:r>
        <w:rPr>
          <w:rFonts w:cs="Arial"/>
          <w:b/>
          <w:szCs w:val="22"/>
          <w:u w:val="single"/>
          <w:lang w:val="en-GB" w:eastAsia="fr-FR"/>
        </w:rPr>
        <w:t>General terms</w:t>
      </w:r>
    </w:p>
    <w:p w14:paraId="2EAC6744" w14:textId="77777777" w:rsidR="00885B14" w:rsidRDefault="00885B14" w:rsidP="005441B2">
      <w:pPr>
        <w:rPr>
          <w:rFonts w:cs="Arial"/>
          <w:color w:val="0000FF"/>
          <w:szCs w:val="22"/>
          <w:lang w:val="en-GB"/>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39656C" w:rsidRPr="00B35841" w14:paraId="7B6D6E6F" w14:textId="77777777" w:rsidTr="00E91F06">
        <w:trPr>
          <w:trHeight w:val="70"/>
        </w:trPr>
        <w:tc>
          <w:tcPr>
            <w:tcW w:w="3119" w:type="dxa"/>
          </w:tcPr>
          <w:p w14:paraId="41A53AF5" w14:textId="0174C303" w:rsidR="0039656C" w:rsidRPr="00864288" w:rsidRDefault="0039656C" w:rsidP="00E91F06">
            <w:pPr>
              <w:ind w:left="142"/>
              <w:rPr>
                <w:rFonts w:cs="Arial"/>
                <w:szCs w:val="22"/>
              </w:rPr>
            </w:pPr>
            <w:r w:rsidRPr="00864288">
              <w:rPr>
                <w:rFonts w:cs="Arial"/>
                <w:szCs w:val="22"/>
                <w:lang w:eastAsia="fr-FR"/>
              </w:rPr>
              <w:t>Trade Date</w:t>
            </w:r>
          </w:p>
        </w:tc>
        <w:tc>
          <w:tcPr>
            <w:tcW w:w="142" w:type="dxa"/>
          </w:tcPr>
          <w:p w14:paraId="7AD3A17E" w14:textId="358FE23B" w:rsidR="0039656C" w:rsidRPr="00864288" w:rsidRDefault="0039656C" w:rsidP="00E91F06">
            <w:pPr>
              <w:rPr>
                <w:rFonts w:cs="Arial"/>
                <w:szCs w:val="22"/>
              </w:rPr>
            </w:pPr>
            <w:r w:rsidRPr="00864288">
              <w:rPr>
                <w:rFonts w:cs="Arial"/>
                <w:szCs w:val="22"/>
              </w:rPr>
              <w:t>:</w:t>
            </w:r>
          </w:p>
        </w:tc>
        <w:tc>
          <w:tcPr>
            <w:tcW w:w="5812" w:type="dxa"/>
          </w:tcPr>
          <w:p w14:paraId="2BE97E66" w14:textId="77777777" w:rsidR="00E91F06" w:rsidRDefault="00386219">
            <w:pPr>
              <w:ind w:right="141"/>
              <w:jc w:val="both"/>
              <w:rPr>
                <w:lang w:val="en-GB"/>
              </w:rPr>
            </w:pPr>
            <w:r w:rsidRPr="00386219">
              <w:rPr>
                <w:highlight w:val="yellow"/>
                <w:lang w:val="en-GB"/>
              </w:rPr>
              <w:t>TBD</w:t>
            </w:r>
          </w:p>
          <w:p w14:paraId="23E74C78" w14:textId="7084A637" w:rsidR="00386219" w:rsidRPr="00864288" w:rsidRDefault="00386219">
            <w:pPr>
              <w:ind w:right="141"/>
              <w:jc w:val="both"/>
              <w:rPr>
                <w:rFonts w:cs="Arial"/>
                <w:szCs w:val="22"/>
                <w:lang w:val="en-US"/>
              </w:rPr>
            </w:pPr>
          </w:p>
        </w:tc>
      </w:tr>
      <w:tr w:rsidR="0039656C" w:rsidRPr="008B2EF0" w14:paraId="0E1CC058" w14:textId="77777777" w:rsidTr="00E91F06">
        <w:tc>
          <w:tcPr>
            <w:tcW w:w="3119" w:type="dxa"/>
          </w:tcPr>
          <w:p w14:paraId="3032862C" w14:textId="111CECBB" w:rsidR="0039656C" w:rsidRPr="00864288" w:rsidRDefault="0039656C" w:rsidP="00E91F06">
            <w:pPr>
              <w:ind w:left="142"/>
              <w:rPr>
                <w:rFonts w:cs="Arial"/>
                <w:szCs w:val="22"/>
              </w:rPr>
            </w:pPr>
            <w:r w:rsidRPr="00864288">
              <w:rPr>
                <w:rFonts w:cs="Arial"/>
                <w:szCs w:val="22"/>
                <w:lang w:val="en-GB" w:eastAsia="fr-FR"/>
              </w:rPr>
              <w:t>Effective Date</w:t>
            </w:r>
          </w:p>
        </w:tc>
        <w:tc>
          <w:tcPr>
            <w:tcW w:w="142" w:type="dxa"/>
          </w:tcPr>
          <w:p w14:paraId="1D52048D" w14:textId="24F8E064" w:rsidR="0039656C" w:rsidRPr="00864288" w:rsidRDefault="0039656C" w:rsidP="00E91F06">
            <w:pPr>
              <w:rPr>
                <w:rFonts w:cs="Arial"/>
                <w:szCs w:val="22"/>
              </w:rPr>
            </w:pPr>
            <w:r w:rsidRPr="00864288">
              <w:rPr>
                <w:rFonts w:cs="Arial"/>
                <w:szCs w:val="22"/>
              </w:rPr>
              <w:t>:</w:t>
            </w:r>
          </w:p>
        </w:tc>
        <w:tc>
          <w:tcPr>
            <w:tcW w:w="5812" w:type="dxa"/>
          </w:tcPr>
          <w:p w14:paraId="0C2421CD" w14:textId="0236BB8B" w:rsidR="00E91F06" w:rsidRPr="00864288" w:rsidRDefault="00386219" w:rsidP="00FA04C1">
            <w:pPr>
              <w:ind w:right="141"/>
              <w:jc w:val="both"/>
              <w:rPr>
                <w:shd w:val="clear" w:color="auto" w:fill="FFFF00"/>
                <w:lang w:val="en-GB"/>
              </w:rPr>
            </w:pPr>
            <w:r w:rsidRPr="00386219">
              <w:rPr>
                <w:highlight w:val="yellow"/>
                <w:lang w:val="en-GB"/>
              </w:rPr>
              <w:t>TBD</w:t>
            </w:r>
          </w:p>
          <w:p w14:paraId="6E856265" w14:textId="125CC5FC" w:rsidR="00203B16" w:rsidRPr="00864288" w:rsidRDefault="00203B16" w:rsidP="00FA04C1">
            <w:pPr>
              <w:ind w:right="141"/>
              <w:jc w:val="both"/>
              <w:rPr>
                <w:rFonts w:cs="Arial"/>
                <w:b/>
                <w:szCs w:val="22"/>
                <w:u w:val="single"/>
                <w:lang w:val="en-GB" w:eastAsia="fr-FR"/>
              </w:rPr>
            </w:pPr>
          </w:p>
        </w:tc>
      </w:tr>
      <w:tr w:rsidR="0039656C" w:rsidRPr="00704C9C" w14:paraId="711DB977" w14:textId="77777777" w:rsidTr="00E91F06">
        <w:tc>
          <w:tcPr>
            <w:tcW w:w="3119" w:type="dxa"/>
          </w:tcPr>
          <w:p w14:paraId="000BA8FE" w14:textId="18DADC51" w:rsidR="0039656C" w:rsidRPr="00885B14" w:rsidRDefault="0039656C" w:rsidP="00E91F06">
            <w:pPr>
              <w:ind w:left="142"/>
              <w:rPr>
                <w:rFonts w:cs="Arial"/>
                <w:szCs w:val="22"/>
              </w:rPr>
            </w:pPr>
            <w:r w:rsidRPr="00885B14">
              <w:rPr>
                <w:rFonts w:cs="Arial"/>
                <w:szCs w:val="22"/>
                <w:lang w:val="en-GB" w:eastAsia="fr-FR"/>
              </w:rPr>
              <w:t>Termination Date</w:t>
            </w:r>
          </w:p>
        </w:tc>
        <w:tc>
          <w:tcPr>
            <w:tcW w:w="142" w:type="dxa"/>
          </w:tcPr>
          <w:p w14:paraId="5A5ED484" w14:textId="77777777" w:rsidR="0039656C" w:rsidRPr="00885B14" w:rsidRDefault="0039656C" w:rsidP="00E91F06">
            <w:pPr>
              <w:rPr>
                <w:rFonts w:cs="Arial"/>
                <w:szCs w:val="22"/>
              </w:rPr>
            </w:pPr>
            <w:r w:rsidRPr="00885B14">
              <w:rPr>
                <w:rFonts w:cs="Arial"/>
                <w:szCs w:val="22"/>
              </w:rPr>
              <w:t>:</w:t>
            </w:r>
          </w:p>
        </w:tc>
        <w:tc>
          <w:tcPr>
            <w:tcW w:w="5812" w:type="dxa"/>
          </w:tcPr>
          <w:p w14:paraId="7EEDEA87" w14:textId="07399EAD" w:rsidR="00251E4E" w:rsidRDefault="00B65265" w:rsidP="00EB2A27">
            <w:pPr>
              <w:ind w:right="141"/>
              <w:jc w:val="both"/>
              <w:rPr>
                <w:rFonts w:cs="Arial"/>
                <w:szCs w:val="22"/>
                <w:lang w:val="en-GB" w:eastAsia="fr-FR"/>
              </w:rPr>
            </w:pPr>
            <w:r w:rsidRPr="00915C65">
              <w:rPr>
                <w:rFonts w:cs="Arial"/>
                <w:szCs w:val="22"/>
                <w:lang w:val="en-GB" w:eastAsia="fr-FR"/>
              </w:rPr>
              <w:t>The Cash Settlement Payment Date</w:t>
            </w:r>
            <w:r>
              <w:rPr>
                <w:rFonts w:cs="Arial"/>
                <w:szCs w:val="22"/>
                <w:lang w:val="en-GB" w:eastAsia="fr-FR"/>
              </w:rPr>
              <w:t xml:space="preserve"> </w:t>
            </w:r>
          </w:p>
          <w:p w14:paraId="030BA74C" w14:textId="71E87C1A" w:rsidR="00E91F06" w:rsidRPr="001E14EF" w:rsidRDefault="00E91F06" w:rsidP="00EB2A27">
            <w:pPr>
              <w:ind w:right="141"/>
              <w:jc w:val="both"/>
              <w:rPr>
                <w:rFonts w:cs="Arial"/>
                <w:szCs w:val="22"/>
                <w:lang w:val="en-US"/>
              </w:rPr>
            </w:pPr>
          </w:p>
        </w:tc>
      </w:tr>
      <w:tr w:rsidR="00E24A60" w:rsidRPr="005C137B" w14:paraId="61640534" w14:textId="77777777" w:rsidTr="00E91F06">
        <w:tc>
          <w:tcPr>
            <w:tcW w:w="3119" w:type="dxa"/>
          </w:tcPr>
          <w:p w14:paraId="71A32B64" w14:textId="6CF404C5" w:rsidR="00E24A60" w:rsidRPr="005441B2" w:rsidRDefault="00E24A60" w:rsidP="00E24A60">
            <w:pPr>
              <w:ind w:left="142"/>
              <w:rPr>
                <w:rFonts w:cs="Arial"/>
                <w:szCs w:val="22"/>
                <w:lang w:val="en-US"/>
              </w:rPr>
            </w:pPr>
            <w:r w:rsidRPr="00885B14">
              <w:rPr>
                <w:rFonts w:cs="Arial"/>
                <w:szCs w:val="22"/>
                <w:lang w:val="en-GB" w:eastAsia="fr-FR"/>
              </w:rPr>
              <w:t>Number of Units (“</w:t>
            </w:r>
            <w:r w:rsidRPr="00DE2416">
              <w:rPr>
                <w:rFonts w:cs="Arial"/>
                <w:b/>
                <w:bCs/>
                <w:szCs w:val="22"/>
                <w:lang w:val="en-GB" w:eastAsia="fr-FR"/>
              </w:rPr>
              <w:t>NU</w:t>
            </w:r>
            <w:r w:rsidRPr="00885B14">
              <w:rPr>
                <w:rFonts w:cs="Arial"/>
                <w:szCs w:val="22"/>
                <w:lang w:val="en-GB" w:eastAsia="fr-FR"/>
              </w:rPr>
              <w:t>”)</w:t>
            </w:r>
          </w:p>
        </w:tc>
        <w:tc>
          <w:tcPr>
            <w:tcW w:w="142" w:type="dxa"/>
          </w:tcPr>
          <w:p w14:paraId="1BC48940" w14:textId="3C897285" w:rsidR="00E24A60" w:rsidRPr="005441B2" w:rsidRDefault="00FD7F8E" w:rsidP="00E24A60">
            <w:pPr>
              <w:rPr>
                <w:rFonts w:cs="Arial"/>
                <w:szCs w:val="22"/>
                <w:lang w:val="en-US"/>
              </w:rPr>
            </w:pPr>
            <w:r>
              <w:rPr>
                <w:rFonts w:cs="Arial"/>
                <w:szCs w:val="22"/>
                <w:lang w:val="en-US"/>
              </w:rPr>
              <w:t>:</w:t>
            </w:r>
          </w:p>
        </w:tc>
        <w:tc>
          <w:tcPr>
            <w:tcW w:w="5812" w:type="dxa"/>
          </w:tcPr>
          <w:p w14:paraId="46D62FD4" w14:textId="325E5BD7" w:rsidR="00E24A60" w:rsidRDefault="00386219" w:rsidP="00E24A60">
            <w:pPr>
              <w:ind w:right="142"/>
              <w:jc w:val="both"/>
              <w:rPr>
                <w:rFonts w:cs="Arial"/>
                <w:szCs w:val="22"/>
                <w:lang w:val="en-US"/>
              </w:rPr>
            </w:pPr>
            <w:r w:rsidRPr="00386219">
              <w:rPr>
                <w:rFonts w:cs="Arial"/>
                <w:szCs w:val="22"/>
                <w:highlight w:val="yellow"/>
                <w:lang w:val="en-US"/>
              </w:rPr>
              <w:t>TBD</w:t>
            </w:r>
          </w:p>
          <w:p w14:paraId="5DD221B5" w14:textId="75E2BB1F" w:rsidR="00E24A60" w:rsidRPr="005441B2" w:rsidRDefault="00E24A60" w:rsidP="00E24A60">
            <w:pPr>
              <w:ind w:right="142"/>
              <w:jc w:val="both"/>
              <w:rPr>
                <w:rFonts w:cs="Arial"/>
                <w:szCs w:val="22"/>
                <w:lang w:val="en-US"/>
              </w:rPr>
            </w:pPr>
          </w:p>
        </w:tc>
      </w:tr>
      <w:tr w:rsidR="00E24A60" w14:paraId="46ABD5BF" w14:textId="77777777" w:rsidTr="00E91F06">
        <w:tc>
          <w:tcPr>
            <w:tcW w:w="3119" w:type="dxa"/>
          </w:tcPr>
          <w:p w14:paraId="55287DAC" w14:textId="32FA1D13" w:rsidR="00E24A60" w:rsidRDefault="00E24A60" w:rsidP="00E24A60">
            <w:pPr>
              <w:ind w:left="142"/>
              <w:rPr>
                <w:rFonts w:cs="Arial"/>
                <w:szCs w:val="22"/>
              </w:rPr>
            </w:pPr>
            <w:r>
              <w:rPr>
                <w:rFonts w:cs="Arial"/>
                <w:szCs w:val="22"/>
                <w:lang w:val="en-GB" w:eastAsia="fr-FR"/>
              </w:rPr>
              <w:t>Calculation Agent</w:t>
            </w:r>
          </w:p>
        </w:tc>
        <w:tc>
          <w:tcPr>
            <w:tcW w:w="142" w:type="dxa"/>
          </w:tcPr>
          <w:p w14:paraId="0D6A0AE6" w14:textId="77777777" w:rsidR="00E24A60" w:rsidRDefault="00E24A60" w:rsidP="00E24A60">
            <w:pPr>
              <w:rPr>
                <w:rFonts w:cs="Arial"/>
                <w:szCs w:val="22"/>
              </w:rPr>
            </w:pPr>
            <w:r>
              <w:rPr>
                <w:rFonts w:cs="Arial"/>
                <w:szCs w:val="22"/>
              </w:rPr>
              <w:t>:</w:t>
            </w:r>
          </w:p>
        </w:tc>
        <w:tc>
          <w:tcPr>
            <w:tcW w:w="5812" w:type="dxa"/>
          </w:tcPr>
          <w:p w14:paraId="7219D9B3" w14:textId="77777777" w:rsidR="00E24A60" w:rsidRDefault="00E24A60" w:rsidP="00E24A60">
            <w:pPr>
              <w:ind w:right="141"/>
              <w:jc w:val="both"/>
              <w:rPr>
                <w:rFonts w:cs="Arial"/>
                <w:szCs w:val="22"/>
              </w:rPr>
            </w:pPr>
            <w:r>
              <w:rPr>
                <w:rFonts w:cs="Arial"/>
                <w:szCs w:val="22"/>
              </w:rPr>
              <w:t>SG</w:t>
            </w:r>
          </w:p>
          <w:p w14:paraId="3830E41C" w14:textId="1D201031" w:rsidR="004629F9" w:rsidRDefault="004629F9" w:rsidP="00E24A60">
            <w:pPr>
              <w:ind w:right="141"/>
              <w:jc w:val="both"/>
              <w:rPr>
                <w:rFonts w:cs="Arial"/>
                <w:szCs w:val="22"/>
              </w:rPr>
            </w:pPr>
          </w:p>
        </w:tc>
      </w:tr>
      <w:tr w:rsidR="004629F9" w:rsidRPr="00DC24D2" w14:paraId="47F1AA53" w14:textId="77777777" w:rsidTr="00E91F06">
        <w:tc>
          <w:tcPr>
            <w:tcW w:w="3119" w:type="dxa"/>
          </w:tcPr>
          <w:p w14:paraId="7BD8B4FF" w14:textId="0BFA7DBF" w:rsidR="004629F9" w:rsidRDefault="004629F9" w:rsidP="00E24A60">
            <w:pPr>
              <w:ind w:left="142"/>
              <w:rPr>
                <w:rFonts w:cs="Arial"/>
                <w:szCs w:val="22"/>
                <w:lang w:val="en-GB" w:eastAsia="fr-FR"/>
              </w:rPr>
            </w:pPr>
            <w:r>
              <w:rPr>
                <w:rFonts w:cs="Arial"/>
                <w:szCs w:val="22"/>
                <w:lang w:val="en-GB" w:eastAsia="fr-FR"/>
              </w:rPr>
              <w:t>Index</w:t>
            </w:r>
          </w:p>
        </w:tc>
        <w:tc>
          <w:tcPr>
            <w:tcW w:w="142" w:type="dxa"/>
          </w:tcPr>
          <w:p w14:paraId="43A487CF" w14:textId="4053364E" w:rsidR="004629F9" w:rsidRDefault="004629F9" w:rsidP="00E24A60">
            <w:pPr>
              <w:rPr>
                <w:rFonts w:cs="Arial"/>
                <w:szCs w:val="22"/>
              </w:rPr>
            </w:pPr>
            <w:r>
              <w:rPr>
                <w:rFonts w:cs="Arial"/>
                <w:szCs w:val="22"/>
              </w:rPr>
              <w:t>:</w:t>
            </w:r>
          </w:p>
        </w:tc>
        <w:tc>
          <w:tcPr>
            <w:tcW w:w="5812" w:type="dxa"/>
          </w:tcPr>
          <w:p w14:paraId="5801AB86" w14:textId="384DA532" w:rsidR="004629F9" w:rsidRPr="00591311" w:rsidRDefault="004629F9" w:rsidP="00E24A60">
            <w:pPr>
              <w:ind w:right="141"/>
              <w:jc w:val="both"/>
              <w:rPr>
                <w:rFonts w:cs="Arial"/>
                <w:szCs w:val="22"/>
                <w:lang w:val="en-US"/>
              </w:rPr>
            </w:pPr>
            <w:r>
              <w:rPr>
                <w:rFonts w:cs="Arial"/>
                <w:szCs w:val="22"/>
                <w:lang w:val="en-US"/>
              </w:rPr>
              <w:t>SGI</w:t>
            </w:r>
            <w:r w:rsidR="004B372E">
              <w:rPr>
                <w:rFonts w:cs="Arial"/>
                <w:szCs w:val="22"/>
                <w:lang w:val="en-US"/>
              </w:rPr>
              <w:t xml:space="preserve"> Dynamic Put Ratio US</w:t>
            </w:r>
            <w:r w:rsidRPr="00591311">
              <w:rPr>
                <w:rFonts w:cs="Arial"/>
                <w:szCs w:val="22"/>
                <w:lang w:val="en-US"/>
              </w:rPr>
              <w:t xml:space="preserve"> Index (USD – Excess Return) (Bloomberg ticker SGI</w:t>
            </w:r>
            <w:r w:rsidR="004B372E">
              <w:rPr>
                <w:rFonts w:cs="Arial"/>
                <w:szCs w:val="22"/>
                <w:lang w:val="en-US"/>
              </w:rPr>
              <w:t>XPRUS</w:t>
            </w:r>
            <w:r w:rsidRPr="00591311">
              <w:rPr>
                <w:rFonts w:cs="Arial"/>
                <w:szCs w:val="22"/>
                <w:lang w:val="en-US"/>
              </w:rPr>
              <w:t xml:space="preserve"> &lt;I</w:t>
            </w:r>
            <w:r>
              <w:rPr>
                <w:rFonts w:cs="Arial"/>
                <w:szCs w:val="22"/>
                <w:lang w:val="en-US"/>
              </w:rPr>
              <w:t>ndex</w:t>
            </w:r>
            <w:r w:rsidRPr="00591311">
              <w:rPr>
                <w:rFonts w:cs="Arial"/>
                <w:szCs w:val="22"/>
                <w:lang w:val="en-US"/>
              </w:rPr>
              <w:t>&gt;</w:t>
            </w:r>
            <w:r>
              <w:rPr>
                <w:rFonts w:cs="Arial"/>
                <w:szCs w:val="22"/>
                <w:lang w:val="en-US"/>
              </w:rPr>
              <w:t>)</w:t>
            </w:r>
            <w:r w:rsidR="00560705">
              <w:rPr>
                <w:rFonts w:cs="Arial"/>
                <w:szCs w:val="22"/>
                <w:lang w:val="en-US"/>
              </w:rPr>
              <w:t xml:space="preserve"> (the “</w:t>
            </w:r>
            <w:r w:rsidR="00560705" w:rsidRPr="00DE2416">
              <w:rPr>
                <w:rFonts w:cs="Arial"/>
                <w:b/>
                <w:bCs/>
                <w:szCs w:val="22"/>
                <w:lang w:val="en-US"/>
              </w:rPr>
              <w:t>Underlying</w:t>
            </w:r>
            <w:r w:rsidR="00560705">
              <w:rPr>
                <w:rFonts w:cs="Arial"/>
                <w:szCs w:val="22"/>
                <w:lang w:val="en-US"/>
              </w:rPr>
              <w:t>”)</w:t>
            </w:r>
          </w:p>
          <w:p w14:paraId="19FADCB4" w14:textId="71E0CC11" w:rsidR="004629F9" w:rsidRPr="00591311" w:rsidRDefault="004629F9" w:rsidP="00E24A60">
            <w:pPr>
              <w:ind w:right="141"/>
              <w:jc w:val="both"/>
              <w:rPr>
                <w:rFonts w:cs="Arial"/>
                <w:szCs w:val="22"/>
                <w:lang w:val="en-US"/>
              </w:rPr>
            </w:pPr>
            <w:r w:rsidRPr="00591311">
              <w:rPr>
                <w:rFonts w:cs="Arial"/>
                <w:szCs w:val="22"/>
                <w:lang w:val="en-US"/>
              </w:rPr>
              <w:t xml:space="preserve"> </w:t>
            </w:r>
          </w:p>
        </w:tc>
      </w:tr>
      <w:tr w:rsidR="000C1677" w:rsidRPr="00DC24D2" w14:paraId="15CA637D" w14:textId="77777777" w:rsidTr="00E91F06">
        <w:tc>
          <w:tcPr>
            <w:tcW w:w="3119" w:type="dxa"/>
          </w:tcPr>
          <w:p w14:paraId="012EF6E5" w14:textId="46110D77" w:rsidR="000C1677" w:rsidDel="00F47D41" w:rsidRDefault="000C1677" w:rsidP="00E24A60">
            <w:pPr>
              <w:ind w:left="142"/>
              <w:rPr>
                <w:rFonts w:cs="Arial"/>
                <w:szCs w:val="22"/>
                <w:lang w:val="en-GB" w:eastAsia="fr-FR"/>
              </w:rPr>
            </w:pPr>
            <w:r>
              <w:rPr>
                <w:rFonts w:cs="Arial"/>
                <w:szCs w:val="22"/>
                <w:lang w:val="en-GB" w:eastAsia="fr-FR"/>
              </w:rPr>
              <w:t>Exchange(s)</w:t>
            </w:r>
          </w:p>
        </w:tc>
        <w:tc>
          <w:tcPr>
            <w:tcW w:w="142" w:type="dxa"/>
          </w:tcPr>
          <w:p w14:paraId="01C24E37" w14:textId="173E6886" w:rsidR="000C1677" w:rsidRDefault="000C1677" w:rsidP="00E24A60">
            <w:pPr>
              <w:rPr>
                <w:rFonts w:cs="Arial"/>
                <w:szCs w:val="22"/>
              </w:rPr>
            </w:pPr>
            <w:r>
              <w:rPr>
                <w:rFonts w:cs="Arial"/>
                <w:szCs w:val="22"/>
              </w:rPr>
              <w:t>:</w:t>
            </w:r>
          </w:p>
        </w:tc>
        <w:tc>
          <w:tcPr>
            <w:tcW w:w="5812" w:type="dxa"/>
          </w:tcPr>
          <w:p w14:paraId="1E1B3A51" w14:textId="77777777" w:rsidR="000C1677" w:rsidRDefault="008B2E3C" w:rsidP="00E24A60">
            <w:pPr>
              <w:ind w:right="141"/>
              <w:jc w:val="both"/>
              <w:rPr>
                <w:rFonts w:cs="Arial"/>
                <w:noProof/>
                <w:szCs w:val="22"/>
                <w:lang w:val="en-US" w:eastAsia="fr-FR"/>
              </w:rPr>
            </w:pPr>
            <w:r w:rsidRPr="00885B14">
              <w:rPr>
                <w:rFonts w:cs="Arial"/>
                <w:noProof/>
                <w:szCs w:val="22"/>
                <w:lang w:val="en-US" w:eastAsia="fr-FR"/>
              </w:rPr>
              <w:t>The principal exchange or quotation system on which, in the good faith determination of the Calculation Agent, the main Index Components are traded and which offers the highest liquidity for such components, or any successor or substitute exchange or quotation system</w:t>
            </w:r>
            <w:r w:rsidR="00911315">
              <w:rPr>
                <w:rFonts w:cs="Arial"/>
                <w:noProof/>
                <w:szCs w:val="22"/>
                <w:lang w:val="en-US" w:eastAsia="fr-FR"/>
              </w:rPr>
              <w:t>.</w:t>
            </w:r>
          </w:p>
          <w:p w14:paraId="163F4F1A" w14:textId="03E25D20" w:rsidR="00911315" w:rsidRDefault="00911315" w:rsidP="00E24A60">
            <w:pPr>
              <w:ind w:right="141"/>
              <w:jc w:val="both"/>
              <w:rPr>
                <w:rFonts w:cs="Arial"/>
                <w:szCs w:val="22"/>
                <w:lang w:val="en-US"/>
              </w:rPr>
            </w:pPr>
          </w:p>
        </w:tc>
      </w:tr>
      <w:tr w:rsidR="008B2E3C" w:rsidRPr="00DC24D2" w14:paraId="7CE8D843" w14:textId="77777777" w:rsidTr="00DE2416">
        <w:trPr>
          <w:trHeight w:val="261"/>
        </w:trPr>
        <w:tc>
          <w:tcPr>
            <w:tcW w:w="3119" w:type="dxa"/>
          </w:tcPr>
          <w:p w14:paraId="6486B85E" w14:textId="294ADA06" w:rsidR="008B2E3C" w:rsidRDefault="008B2E3C" w:rsidP="00E24A60">
            <w:pPr>
              <w:ind w:left="142"/>
              <w:rPr>
                <w:rFonts w:cs="Arial"/>
                <w:szCs w:val="22"/>
                <w:lang w:val="en-GB" w:eastAsia="fr-FR"/>
              </w:rPr>
            </w:pPr>
            <w:r>
              <w:rPr>
                <w:rFonts w:cs="Arial"/>
                <w:szCs w:val="22"/>
                <w:lang w:val="en-GB" w:eastAsia="fr-FR"/>
              </w:rPr>
              <w:t>Related Exchange</w:t>
            </w:r>
          </w:p>
        </w:tc>
        <w:tc>
          <w:tcPr>
            <w:tcW w:w="142" w:type="dxa"/>
          </w:tcPr>
          <w:p w14:paraId="1F5BEBD8" w14:textId="379AD579" w:rsidR="008B2E3C" w:rsidRDefault="008B2E3C" w:rsidP="00E24A60">
            <w:pPr>
              <w:rPr>
                <w:rFonts w:cs="Arial"/>
                <w:szCs w:val="22"/>
              </w:rPr>
            </w:pPr>
            <w:r>
              <w:rPr>
                <w:rFonts w:cs="Arial"/>
                <w:szCs w:val="22"/>
              </w:rPr>
              <w:t>:</w:t>
            </w:r>
          </w:p>
        </w:tc>
        <w:tc>
          <w:tcPr>
            <w:tcW w:w="5812" w:type="dxa"/>
          </w:tcPr>
          <w:p w14:paraId="039E4ECE" w14:textId="77777777" w:rsidR="008B2E3C" w:rsidRDefault="00911315" w:rsidP="00E24A60">
            <w:pPr>
              <w:ind w:right="141"/>
              <w:jc w:val="both"/>
              <w:rPr>
                <w:rFonts w:cs="Arial"/>
                <w:szCs w:val="22"/>
                <w:lang w:val="en-GB" w:eastAsia="fr-FR"/>
              </w:rPr>
            </w:pPr>
            <w:r w:rsidRPr="00885B14">
              <w:rPr>
                <w:rFonts w:cs="Arial"/>
                <w:szCs w:val="22"/>
                <w:lang w:val="en-GB" w:eastAsia="fr-FR"/>
              </w:rPr>
              <w:t>Each exchange or quotation system where, in the good faith determination of the Calculation Agent, trading has a material effect on the overall market for futures and options relating to the main Index Components, or any successor or substitute exchange or quotation system</w:t>
            </w:r>
            <w:r>
              <w:rPr>
                <w:rFonts w:cs="Arial"/>
                <w:szCs w:val="22"/>
                <w:lang w:val="en-GB" w:eastAsia="fr-FR"/>
              </w:rPr>
              <w:t>.</w:t>
            </w:r>
          </w:p>
          <w:p w14:paraId="247378AA" w14:textId="28453F68" w:rsidR="00911315" w:rsidRPr="00885B14" w:rsidRDefault="00911315" w:rsidP="00E24A60">
            <w:pPr>
              <w:ind w:right="141"/>
              <w:jc w:val="both"/>
              <w:rPr>
                <w:rFonts w:cs="Arial"/>
                <w:noProof/>
                <w:szCs w:val="22"/>
                <w:lang w:val="en-US" w:eastAsia="fr-FR"/>
              </w:rPr>
            </w:pPr>
          </w:p>
        </w:tc>
      </w:tr>
    </w:tbl>
    <w:p w14:paraId="4BDC63DA" w14:textId="77777777" w:rsidR="00D5564C" w:rsidRDefault="00D5564C" w:rsidP="00E91F06">
      <w:pPr>
        <w:rPr>
          <w:rFonts w:cs="Arial"/>
          <w:b/>
          <w:szCs w:val="22"/>
          <w:u w:val="single"/>
          <w:lang w:val="en-GB" w:eastAsia="fr-FR"/>
        </w:rPr>
      </w:pPr>
    </w:p>
    <w:p w14:paraId="3DDDB94F" w14:textId="0CE86E4E" w:rsidR="00F97CD4" w:rsidRDefault="00F97CD4" w:rsidP="00E91F06">
      <w:pPr>
        <w:rPr>
          <w:rFonts w:cs="Arial"/>
          <w:b/>
          <w:szCs w:val="22"/>
          <w:u w:val="single"/>
          <w:lang w:val="en-GB" w:eastAsia="fr-FR"/>
        </w:rPr>
      </w:pPr>
      <w:r>
        <w:rPr>
          <w:rFonts w:cs="Arial"/>
          <w:b/>
          <w:szCs w:val="22"/>
          <w:u w:val="single"/>
          <w:lang w:val="en-GB" w:eastAsia="fr-FR"/>
        </w:rPr>
        <w:t>Equity Amount</w:t>
      </w:r>
    </w:p>
    <w:p w14:paraId="3B4216E8" w14:textId="77777777" w:rsidR="00885B14" w:rsidRPr="005441B2" w:rsidRDefault="00885B14" w:rsidP="0039656C">
      <w:pPr>
        <w:tabs>
          <w:tab w:val="right" w:pos="9000"/>
          <w:tab w:val="right" w:pos="13594"/>
        </w:tabs>
        <w:spacing w:before="60"/>
        <w:ind w:right="141"/>
        <w:jc w:val="both"/>
        <w:rPr>
          <w:rFonts w:cs="Arial"/>
          <w:b/>
          <w:szCs w:val="22"/>
          <w:lang w:val="en-GB" w:eastAsia="fr-FR"/>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885B14" w:rsidRPr="00DC24D2" w14:paraId="0A791CE0" w14:textId="77777777" w:rsidTr="00E91F06">
        <w:tc>
          <w:tcPr>
            <w:tcW w:w="3119" w:type="dxa"/>
          </w:tcPr>
          <w:p w14:paraId="2C88F1B4" w14:textId="6CD388D1" w:rsidR="00885B14" w:rsidRDefault="00885B14" w:rsidP="00E91F06">
            <w:pPr>
              <w:ind w:left="142"/>
              <w:rPr>
                <w:rFonts w:cs="Arial"/>
                <w:szCs w:val="22"/>
              </w:rPr>
            </w:pPr>
            <w:r w:rsidRPr="00885B14">
              <w:rPr>
                <w:rFonts w:cs="Arial"/>
                <w:szCs w:val="22"/>
                <w:lang w:eastAsia="fr-FR"/>
              </w:rPr>
              <w:t>Equity Amount Payer</w:t>
            </w:r>
          </w:p>
        </w:tc>
        <w:tc>
          <w:tcPr>
            <w:tcW w:w="142" w:type="dxa"/>
          </w:tcPr>
          <w:p w14:paraId="1CAD5003" w14:textId="77777777" w:rsidR="00885B14" w:rsidRPr="00885B14" w:rsidRDefault="00885B14" w:rsidP="00E91F06">
            <w:pPr>
              <w:rPr>
                <w:rFonts w:cs="Arial"/>
                <w:szCs w:val="22"/>
              </w:rPr>
            </w:pPr>
            <w:r w:rsidRPr="00885B14">
              <w:rPr>
                <w:rFonts w:cs="Arial"/>
                <w:szCs w:val="22"/>
              </w:rPr>
              <w:t>:</w:t>
            </w:r>
          </w:p>
        </w:tc>
        <w:tc>
          <w:tcPr>
            <w:tcW w:w="5812" w:type="dxa"/>
          </w:tcPr>
          <w:p w14:paraId="3665AE90" w14:textId="2E6CA984" w:rsidR="00885B14" w:rsidRPr="005441B2" w:rsidRDefault="00885B14" w:rsidP="00EB2A27">
            <w:pPr>
              <w:tabs>
                <w:tab w:val="right" w:pos="9000"/>
                <w:tab w:val="right" w:pos="13594"/>
              </w:tabs>
              <w:ind w:right="141"/>
              <w:jc w:val="both"/>
              <w:rPr>
                <w:rFonts w:cs="Arial"/>
                <w:szCs w:val="22"/>
                <w:lang w:val="en-GB" w:eastAsia="fr-FR"/>
              </w:rPr>
            </w:pPr>
            <w:r w:rsidRPr="005441B2">
              <w:rPr>
                <w:rFonts w:cs="Arial"/>
                <w:szCs w:val="22"/>
                <w:lang w:val="en-GB" w:eastAsia="fr-FR"/>
              </w:rPr>
              <w:t>If the Equity Amount</w:t>
            </w:r>
          </w:p>
          <w:p w14:paraId="75E698AF" w14:textId="77777777" w:rsidR="00885B14" w:rsidRPr="005441B2" w:rsidRDefault="00885B14" w:rsidP="00EB2A27">
            <w:pPr>
              <w:tabs>
                <w:tab w:val="right" w:pos="9000"/>
                <w:tab w:val="right" w:pos="13594"/>
              </w:tabs>
              <w:ind w:right="141"/>
              <w:jc w:val="both"/>
              <w:rPr>
                <w:rFonts w:cs="Arial"/>
                <w:szCs w:val="22"/>
                <w:lang w:val="en-GB" w:eastAsia="fr-FR"/>
              </w:rPr>
            </w:pPr>
          </w:p>
          <w:p w14:paraId="2A7C71A1" w14:textId="5E6574B2" w:rsidR="00885B14" w:rsidRPr="00885B14" w:rsidRDefault="00885B14" w:rsidP="00D526B5">
            <w:pPr>
              <w:pStyle w:val="ListParagraph"/>
              <w:numPr>
                <w:ilvl w:val="0"/>
                <w:numId w:val="2"/>
              </w:numPr>
              <w:tabs>
                <w:tab w:val="right" w:pos="9000"/>
                <w:tab w:val="right" w:pos="13594"/>
              </w:tabs>
              <w:ind w:right="141"/>
              <w:jc w:val="both"/>
              <w:rPr>
                <w:rFonts w:cs="Arial"/>
                <w:szCs w:val="22"/>
                <w:lang w:val="en-GB" w:eastAsia="fr-FR"/>
              </w:rPr>
            </w:pPr>
            <w:r w:rsidRPr="00885B14">
              <w:rPr>
                <w:rFonts w:cs="Arial"/>
                <w:szCs w:val="22"/>
                <w:lang w:val="en-GB" w:eastAsia="fr-FR"/>
              </w:rPr>
              <w:t>is positive, SG shall be the Equity Amount Payer and shall pay to the Client the Equity Amount on the Cash Settlement Payment Date;</w:t>
            </w:r>
          </w:p>
          <w:p w14:paraId="031FF14D" w14:textId="77777777" w:rsidR="00885B14" w:rsidRPr="00885B14" w:rsidRDefault="00885B14" w:rsidP="00EB2A27">
            <w:pPr>
              <w:tabs>
                <w:tab w:val="right" w:pos="9000"/>
                <w:tab w:val="right" w:pos="13594"/>
              </w:tabs>
              <w:ind w:right="141"/>
              <w:jc w:val="both"/>
              <w:rPr>
                <w:rFonts w:cs="Arial"/>
                <w:szCs w:val="22"/>
                <w:lang w:val="en-GB" w:eastAsia="fr-FR"/>
              </w:rPr>
            </w:pPr>
          </w:p>
          <w:p w14:paraId="7B78D935" w14:textId="063A768A" w:rsidR="00885B14" w:rsidRPr="00885B14" w:rsidRDefault="00885B14" w:rsidP="00D526B5">
            <w:pPr>
              <w:pStyle w:val="ListParagraph"/>
              <w:numPr>
                <w:ilvl w:val="0"/>
                <w:numId w:val="2"/>
              </w:numPr>
              <w:tabs>
                <w:tab w:val="right" w:pos="9000"/>
                <w:tab w:val="right" w:pos="13594"/>
              </w:tabs>
              <w:ind w:right="141"/>
              <w:jc w:val="both"/>
              <w:rPr>
                <w:rFonts w:cs="Arial"/>
                <w:szCs w:val="22"/>
                <w:lang w:val="en-GB" w:eastAsia="fr-FR"/>
              </w:rPr>
            </w:pPr>
            <w:r w:rsidRPr="00885B14">
              <w:rPr>
                <w:rFonts w:cs="Arial"/>
                <w:szCs w:val="22"/>
                <w:lang w:val="en-GB" w:eastAsia="fr-FR"/>
              </w:rPr>
              <w:t>is negative, the Client shall be the Equity Amount Payer and shall pay to SG an amount equal to the absolute value of the Equity Amount on the Cash Settlement Payment Date; and</w:t>
            </w:r>
          </w:p>
          <w:p w14:paraId="6631B5F9" w14:textId="77777777" w:rsidR="00885B14" w:rsidRPr="00885B14" w:rsidRDefault="00885B14" w:rsidP="00EB2A27">
            <w:pPr>
              <w:tabs>
                <w:tab w:val="right" w:pos="9000"/>
                <w:tab w:val="right" w:pos="13594"/>
              </w:tabs>
              <w:ind w:right="141"/>
              <w:jc w:val="both"/>
              <w:rPr>
                <w:rFonts w:cs="Arial"/>
                <w:szCs w:val="22"/>
                <w:lang w:val="en-GB" w:eastAsia="fr-FR"/>
              </w:rPr>
            </w:pPr>
          </w:p>
          <w:p w14:paraId="5064259D" w14:textId="77777777" w:rsidR="00885B14" w:rsidRDefault="00885B14" w:rsidP="00D526B5">
            <w:pPr>
              <w:pStyle w:val="ListParagraph"/>
              <w:numPr>
                <w:ilvl w:val="0"/>
                <w:numId w:val="2"/>
              </w:numPr>
              <w:tabs>
                <w:tab w:val="right" w:pos="9000"/>
                <w:tab w:val="right" w:pos="13594"/>
              </w:tabs>
              <w:ind w:right="141"/>
              <w:jc w:val="both"/>
              <w:rPr>
                <w:rFonts w:cs="Arial"/>
                <w:szCs w:val="22"/>
                <w:lang w:val="en-GB"/>
              </w:rPr>
            </w:pPr>
            <w:r w:rsidRPr="00885B14">
              <w:rPr>
                <w:rFonts w:cs="Arial"/>
                <w:szCs w:val="22"/>
                <w:lang w:val="en-GB" w:eastAsia="fr-FR"/>
              </w:rPr>
              <w:t>is zero, there will be no Equity Amount Payer and neither party shall be required to make any payment to the other party.</w:t>
            </w:r>
          </w:p>
          <w:p w14:paraId="3FE3351B" w14:textId="41E6DAC9" w:rsidR="00E91F06" w:rsidRPr="00E91F06" w:rsidRDefault="00E91F06" w:rsidP="00EB2A27">
            <w:pPr>
              <w:tabs>
                <w:tab w:val="right" w:pos="9000"/>
                <w:tab w:val="right" w:pos="13594"/>
              </w:tabs>
              <w:ind w:right="141"/>
              <w:jc w:val="both"/>
              <w:rPr>
                <w:rFonts w:cs="Arial"/>
                <w:szCs w:val="22"/>
                <w:lang w:val="en-GB"/>
              </w:rPr>
            </w:pPr>
          </w:p>
        </w:tc>
      </w:tr>
      <w:tr w:rsidR="00885B14" w14:paraId="043204AC" w14:textId="77777777" w:rsidTr="00E91F06">
        <w:tc>
          <w:tcPr>
            <w:tcW w:w="3119" w:type="dxa"/>
          </w:tcPr>
          <w:p w14:paraId="635560E4" w14:textId="1743242D" w:rsidR="00885B14" w:rsidRDefault="00885B14" w:rsidP="00E91F06">
            <w:pPr>
              <w:ind w:left="142"/>
              <w:rPr>
                <w:rFonts w:cs="Arial"/>
                <w:szCs w:val="22"/>
              </w:rPr>
            </w:pPr>
            <w:r w:rsidRPr="00885B14">
              <w:rPr>
                <w:rFonts w:cs="Arial"/>
                <w:szCs w:val="22"/>
                <w:lang w:val="en-GB" w:eastAsia="fr-FR"/>
              </w:rPr>
              <w:t>Equity Notional Reset</w:t>
            </w:r>
          </w:p>
        </w:tc>
        <w:tc>
          <w:tcPr>
            <w:tcW w:w="142" w:type="dxa"/>
          </w:tcPr>
          <w:p w14:paraId="5D72E869" w14:textId="77777777" w:rsidR="00885B14" w:rsidRDefault="00885B14" w:rsidP="00E91F06">
            <w:pPr>
              <w:rPr>
                <w:rFonts w:cs="Arial"/>
                <w:szCs w:val="22"/>
              </w:rPr>
            </w:pPr>
            <w:r>
              <w:rPr>
                <w:rFonts w:cs="Arial"/>
                <w:szCs w:val="22"/>
              </w:rPr>
              <w:t>:</w:t>
            </w:r>
          </w:p>
        </w:tc>
        <w:tc>
          <w:tcPr>
            <w:tcW w:w="5812" w:type="dxa"/>
          </w:tcPr>
          <w:p w14:paraId="1835891E" w14:textId="77777777" w:rsidR="00885B14" w:rsidRDefault="00885B14" w:rsidP="00EB2A27">
            <w:pPr>
              <w:ind w:right="141"/>
              <w:jc w:val="both"/>
              <w:rPr>
                <w:rFonts w:cs="Arial"/>
                <w:szCs w:val="22"/>
                <w:lang w:val="en-US"/>
              </w:rPr>
            </w:pPr>
            <w:r w:rsidRPr="00885B14">
              <w:rPr>
                <w:rFonts w:cs="Arial"/>
                <w:szCs w:val="22"/>
                <w:lang w:val="en-US"/>
              </w:rPr>
              <w:t>Not Applicable</w:t>
            </w:r>
          </w:p>
          <w:p w14:paraId="1C4AFF54" w14:textId="299019AB" w:rsidR="00E91F06" w:rsidRDefault="00E91F06" w:rsidP="00EB2A27">
            <w:pPr>
              <w:ind w:right="141"/>
              <w:jc w:val="both"/>
              <w:rPr>
                <w:rFonts w:cs="Arial"/>
                <w:szCs w:val="22"/>
              </w:rPr>
            </w:pPr>
          </w:p>
        </w:tc>
      </w:tr>
      <w:tr w:rsidR="00885B14" w:rsidRPr="00DC24D2" w14:paraId="7C441EE2" w14:textId="77777777" w:rsidTr="00E91F06">
        <w:tc>
          <w:tcPr>
            <w:tcW w:w="3119" w:type="dxa"/>
          </w:tcPr>
          <w:p w14:paraId="43ECF127" w14:textId="0BE24695" w:rsidR="00885B14" w:rsidRPr="00885B14" w:rsidRDefault="00885B14" w:rsidP="00E91F06">
            <w:pPr>
              <w:ind w:left="142"/>
              <w:rPr>
                <w:rFonts w:cs="Arial"/>
                <w:szCs w:val="22"/>
                <w:lang w:val="en-GB" w:eastAsia="fr-FR"/>
              </w:rPr>
            </w:pPr>
            <w:r w:rsidRPr="00885B14">
              <w:rPr>
                <w:rFonts w:cs="Arial"/>
                <w:szCs w:val="22"/>
                <w:lang w:val="en-GB" w:eastAsia="fr-FR"/>
              </w:rPr>
              <w:t>Equity Amount</w:t>
            </w:r>
          </w:p>
        </w:tc>
        <w:tc>
          <w:tcPr>
            <w:tcW w:w="142" w:type="dxa"/>
          </w:tcPr>
          <w:p w14:paraId="73EC4E84" w14:textId="38B45FC3" w:rsidR="00885B14" w:rsidRDefault="00885B14" w:rsidP="00E91F06">
            <w:pPr>
              <w:rPr>
                <w:rFonts w:cs="Arial"/>
                <w:szCs w:val="22"/>
              </w:rPr>
            </w:pPr>
            <w:r>
              <w:rPr>
                <w:rFonts w:cs="Arial"/>
                <w:szCs w:val="22"/>
              </w:rPr>
              <w:t>:</w:t>
            </w:r>
          </w:p>
        </w:tc>
        <w:tc>
          <w:tcPr>
            <w:tcW w:w="5812" w:type="dxa"/>
          </w:tcPr>
          <w:p w14:paraId="5267B190" w14:textId="44672231" w:rsidR="00885B14" w:rsidRPr="00885B14" w:rsidRDefault="00885B14" w:rsidP="00EB2A27">
            <w:pPr>
              <w:ind w:left="8" w:right="141"/>
              <w:jc w:val="both"/>
              <w:rPr>
                <w:rFonts w:cs="Arial"/>
                <w:szCs w:val="22"/>
                <w:lang w:val="en-US" w:eastAsia="fr-FR"/>
              </w:rPr>
            </w:pPr>
            <w:r w:rsidRPr="00885B14">
              <w:rPr>
                <w:rFonts w:cs="Arial"/>
                <w:szCs w:val="22"/>
                <w:lang w:val="en-US" w:eastAsia="fr-FR"/>
              </w:rPr>
              <w:t>An amount, if any, expressed in the Settlement Currency, as determined by the Calculation Agent on Valuation Date(</w:t>
            </w:r>
            <w:r w:rsidR="00D226FD">
              <w:rPr>
                <w:rFonts w:cs="Arial"/>
                <w:szCs w:val="22"/>
                <w:lang w:val="en-US" w:eastAsia="fr-FR"/>
              </w:rPr>
              <w:t>1</w:t>
            </w:r>
            <w:r w:rsidRPr="00885B14">
              <w:rPr>
                <w:rFonts w:cs="Arial"/>
                <w:szCs w:val="22"/>
                <w:lang w:val="en-US" w:eastAsia="fr-FR"/>
              </w:rPr>
              <w:t>) in accordance with the following formula:</w:t>
            </w:r>
          </w:p>
          <w:p w14:paraId="6F13B634" w14:textId="77777777" w:rsidR="00885B14" w:rsidRPr="00885B14" w:rsidRDefault="00885B14" w:rsidP="00EB2A27">
            <w:pPr>
              <w:ind w:left="8" w:right="141"/>
              <w:jc w:val="both"/>
              <w:rPr>
                <w:rFonts w:cs="Arial"/>
                <w:szCs w:val="22"/>
                <w:lang w:val="en-US" w:eastAsia="fr-FR"/>
              </w:rPr>
            </w:pPr>
          </w:p>
          <w:p w14:paraId="555160C0" w14:textId="68A8D4F8" w:rsidR="00885B14" w:rsidRDefault="00885B14" w:rsidP="00EB2A27">
            <w:pPr>
              <w:ind w:left="8" w:right="141"/>
              <w:jc w:val="both"/>
              <w:rPr>
                <w:rFonts w:cs="Arial"/>
                <w:szCs w:val="22"/>
                <w:lang w:val="en-US" w:eastAsia="fr-FR"/>
              </w:rPr>
            </w:pPr>
            <w:r w:rsidRPr="00885B14">
              <w:rPr>
                <w:rFonts w:cs="Arial"/>
                <w:szCs w:val="22"/>
                <w:lang w:val="en-US" w:eastAsia="fr-FR"/>
              </w:rPr>
              <w:t xml:space="preserve">NU × </w:t>
            </w:r>
            <w:r w:rsidR="00FD7F8E">
              <w:rPr>
                <w:rFonts w:cs="Arial"/>
                <w:szCs w:val="22"/>
                <w:lang w:val="en-US" w:eastAsia="fr-FR"/>
              </w:rPr>
              <w:t>(</w:t>
            </w:r>
            <w:r w:rsidR="00B34BA9">
              <w:rPr>
                <w:rFonts w:cs="Arial"/>
                <w:szCs w:val="22"/>
                <w:lang w:val="en-US" w:eastAsia="fr-FR"/>
              </w:rPr>
              <w:t>Final Price</w:t>
            </w:r>
            <w:r w:rsidR="00FD7F8E">
              <w:rPr>
                <w:rFonts w:cs="Arial"/>
                <w:szCs w:val="22"/>
                <w:lang w:val="en-US" w:eastAsia="fr-FR"/>
              </w:rPr>
              <w:t xml:space="preserve"> </w:t>
            </w:r>
            <w:r w:rsidR="00B34BA9">
              <w:rPr>
                <w:rFonts w:cs="Arial"/>
                <w:szCs w:val="22"/>
                <w:lang w:val="en-US" w:eastAsia="fr-FR"/>
              </w:rPr>
              <w:t>–</w:t>
            </w:r>
            <w:r w:rsidR="00FD7F8E">
              <w:rPr>
                <w:rFonts w:cs="Arial"/>
                <w:szCs w:val="22"/>
                <w:lang w:val="en-US" w:eastAsia="fr-FR"/>
              </w:rPr>
              <w:t xml:space="preserve"> </w:t>
            </w:r>
            <w:r w:rsidR="00B34BA9">
              <w:rPr>
                <w:rFonts w:cs="Arial"/>
                <w:szCs w:val="22"/>
                <w:lang w:val="en-US" w:eastAsia="fr-FR"/>
              </w:rPr>
              <w:t>Initial Price</w:t>
            </w:r>
            <w:r w:rsidR="00FD7F8E">
              <w:rPr>
                <w:rFonts w:cs="Arial"/>
                <w:szCs w:val="22"/>
                <w:lang w:val="en-US" w:eastAsia="fr-FR"/>
              </w:rPr>
              <w:t xml:space="preserve">) </w:t>
            </w:r>
          </w:p>
          <w:p w14:paraId="4B8D06A1" w14:textId="026AC698" w:rsidR="00E91F06" w:rsidRPr="005441B2" w:rsidRDefault="00E91F06" w:rsidP="00EB2A27">
            <w:pPr>
              <w:ind w:left="8" w:right="141"/>
              <w:jc w:val="both"/>
              <w:rPr>
                <w:rFonts w:cs="Arial"/>
                <w:szCs w:val="22"/>
                <w:lang w:val="en-US" w:eastAsia="fr-FR"/>
              </w:rPr>
            </w:pPr>
          </w:p>
        </w:tc>
      </w:tr>
      <w:tr w:rsidR="00885B14" w14:paraId="2602138A" w14:textId="77777777" w:rsidTr="00C4672F">
        <w:tc>
          <w:tcPr>
            <w:tcW w:w="3119" w:type="dxa"/>
          </w:tcPr>
          <w:p w14:paraId="15C0BDED" w14:textId="25905561" w:rsidR="00885B14" w:rsidRPr="00885B14" w:rsidRDefault="00FD7F8E" w:rsidP="00E91F06">
            <w:pPr>
              <w:ind w:left="142"/>
              <w:rPr>
                <w:rFonts w:cs="Arial"/>
                <w:szCs w:val="22"/>
                <w:lang w:val="en-GB" w:eastAsia="fr-FR"/>
              </w:rPr>
            </w:pPr>
            <w:r>
              <w:rPr>
                <w:rFonts w:cs="Arial"/>
                <w:szCs w:val="22"/>
                <w:lang w:val="en-GB" w:eastAsia="fr-FR"/>
              </w:rPr>
              <w:t>Initial Price</w:t>
            </w:r>
          </w:p>
        </w:tc>
        <w:tc>
          <w:tcPr>
            <w:tcW w:w="142" w:type="dxa"/>
          </w:tcPr>
          <w:p w14:paraId="1E42D82F" w14:textId="485E8B93" w:rsidR="00885B14" w:rsidRPr="00885B14" w:rsidRDefault="00885B14" w:rsidP="00E91F06">
            <w:pPr>
              <w:rPr>
                <w:rFonts w:cs="Arial"/>
                <w:szCs w:val="22"/>
              </w:rPr>
            </w:pPr>
            <w:r w:rsidRPr="00885B14">
              <w:rPr>
                <w:rFonts w:cs="Arial"/>
                <w:szCs w:val="22"/>
              </w:rPr>
              <w:t>:</w:t>
            </w:r>
          </w:p>
        </w:tc>
        <w:tc>
          <w:tcPr>
            <w:tcW w:w="5812" w:type="dxa"/>
            <w:shd w:val="clear" w:color="auto" w:fill="auto"/>
          </w:tcPr>
          <w:p w14:paraId="28023557" w14:textId="6153E048" w:rsidR="00885B14" w:rsidRPr="00A440EB" w:rsidRDefault="00386219" w:rsidP="00EB2A27">
            <w:pPr>
              <w:ind w:right="142"/>
              <w:jc w:val="both"/>
              <w:rPr>
                <w:rFonts w:cs="Arial"/>
                <w:szCs w:val="22"/>
                <w:lang w:val="en-US"/>
              </w:rPr>
            </w:pPr>
            <w:r w:rsidRPr="00386219">
              <w:rPr>
                <w:rFonts w:cs="Arial"/>
                <w:szCs w:val="22"/>
                <w:highlight w:val="yellow"/>
                <w:lang w:val="en-US"/>
              </w:rPr>
              <w:t>TBD</w:t>
            </w:r>
            <w:r w:rsidR="00EB7769" w:rsidRPr="00424142">
              <w:rPr>
                <w:rFonts w:cs="Arial"/>
                <w:szCs w:val="22"/>
                <w:lang w:val="en-US"/>
              </w:rPr>
              <w:t xml:space="preserve">, </w:t>
            </w:r>
            <w:r w:rsidR="00AF3AF1" w:rsidRPr="00424142">
              <w:rPr>
                <w:rFonts w:cs="Arial"/>
                <w:szCs w:val="22"/>
                <w:lang w:val="en-US"/>
              </w:rPr>
              <w:t>S(0)</w:t>
            </w:r>
            <w:r w:rsidR="00AE3646" w:rsidRPr="00424142">
              <w:rPr>
                <w:rFonts w:cs="Arial"/>
                <w:szCs w:val="22"/>
                <w:lang w:val="en-US"/>
              </w:rPr>
              <w:t xml:space="preserve"> × (1 + ExecCost</w:t>
            </w:r>
            <w:del w:id="0" w:author="EMANI Phani GsciGbiMrkSps" w:date="2024-02-16T11:19:00Z">
              <w:r w:rsidR="004B372E" w:rsidDel="00286941">
                <w:rPr>
                  <w:rFonts w:cs="Arial"/>
                  <w:szCs w:val="22"/>
                  <w:lang w:val="en-US"/>
                </w:rPr>
                <w:delText>(0)</w:delText>
              </w:r>
            </w:del>
            <w:r w:rsidR="00D329C6" w:rsidRPr="00424142">
              <w:rPr>
                <w:rFonts w:cs="Arial"/>
                <w:szCs w:val="22"/>
                <w:lang w:val="en-US"/>
              </w:rPr>
              <w:t>)</w:t>
            </w:r>
          </w:p>
          <w:p w14:paraId="056C4790" w14:textId="631E99E1" w:rsidR="00E91F06" w:rsidRPr="00FA04C1" w:rsidRDefault="00E91F06" w:rsidP="00EB2A27">
            <w:pPr>
              <w:ind w:right="142"/>
              <w:jc w:val="both"/>
              <w:rPr>
                <w:rFonts w:cs="Arial"/>
                <w:szCs w:val="22"/>
                <w:lang w:val="en-GB" w:eastAsia="fr-FR"/>
              </w:rPr>
            </w:pPr>
          </w:p>
        </w:tc>
      </w:tr>
      <w:tr w:rsidR="00B34BA9" w14:paraId="17775A16" w14:textId="77777777" w:rsidTr="00E91F06">
        <w:tc>
          <w:tcPr>
            <w:tcW w:w="3119" w:type="dxa"/>
          </w:tcPr>
          <w:p w14:paraId="531B7A2E" w14:textId="69EFA543" w:rsidR="00B34BA9" w:rsidRPr="005441B2" w:rsidDel="00FD7F8E" w:rsidRDefault="00B34BA9" w:rsidP="00E91F06">
            <w:pPr>
              <w:ind w:left="142"/>
              <w:rPr>
                <w:rFonts w:cs="Arial"/>
                <w:szCs w:val="22"/>
                <w:lang w:val="en-GB" w:eastAsia="fr-FR"/>
              </w:rPr>
            </w:pPr>
            <w:r>
              <w:rPr>
                <w:rFonts w:cs="Arial"/>
                <w:szCs w:val="22"/>
                <w:lang w:val="en-GB" w:eastAsia="fr-FR"/>
              </w:rPr>
              <w:t>Final Price</w:t>
            </w:r>
          </w:p>
        </w:tc>
        <w:tc>
          <w:tcPr>
            <w:tcW w:w="142" w:type="dxa"/>
          </w:tcPr>
          <w:p w14:paraId="602B17BE" w14:textId="29A3DD7F" w:rsidR="00B34BA9" w:rsidRPr="00885B14" w:rsidRDefault="00B34BA9" w:rsidP="00E91F06">
            <w:pPr>
              <w:rPr>
                <w:rFonts w:cs="Arial"/>
                <w:szCs w:val="22"/>
              </w:rPr>
            </w:pPr>
            <w:r>
              <w:rPr>
                <w:rFonts w:cs="Arial"/>
                <w:szCs w:val="22"/>
              </w:rPr>
              <w:t>:</w:t>
            </w:r>
          </w:p>
        </w:tc>
        <w:tc>
          <w:tcPr>
            <w:tcW w:w="5812" w:type="dxa"/>
          </w:tcPr>
          <w:p w14:paraId="300663D9" w14:textId="78FAC9EB" w:rsidR="00B34BA9" w:rsidRDefault="00B34BA9" w:rsidP="00B34BA9">
            <w:pPr>
              <w:ind w:right="142"/>
              <w:jc w:val="both"/>
              <w:rPr>
                <w:rFonts w:cs="Arial"/>
                <w:szCs w:val="22"/>
                <w:lang w:val="en-US"/>
              </w:rPr>
            </w:pPr>
            <w:r>
              <w:rPr>
                <w:rFonts w:cs="Arial"/>
                <w:szCs w:val="22"/>
                <w:lang w:val="en-US"/>
              </w:rPr>
              <w:t>S(</w:t>
            </w:r>
            <w:r w:rsidR="00411BFD">
              <w:rPr>
                <w:rFonts w:cs="Arial"/>
                <w:szCs w:val="22"/>
                <w:lang w:val="en-US"/>
              </w:rPr>
              <w:t>1</w:t>
            </w:r>
            <w:r>
              <w:rPr>
                <w:rFonts w:cs="Arial"/>
                <w:szCs w:val="22"/>
                <w:lang w:val="en-US"/>
              </w:rPr>
              <w:t>)</w:t>
            </w:r>
            <w:r w:rsidR="00AE3646">
              <w:rPr>
                <w:rFonts w:cs="Arial"/>
                <w:szCs w:val="22"/>
                <w:lang w:val="en-US"/>
              </w:rPr>
              <w:t xml:space="preserve"> × (1 </w:t>
            </w:r>
            <w:r w:rsidR="00D329C6">
              <w:rPr>
                <w:rFonts w:cs="Arial"/>
                <w:szCs w:val="22"/>
                <w:lang w:val="en-US"/>
              </w:rPr>
              <w:t>–</w:t>
            </w:r>
            <w:r w:rsidR="00AE3646">
              <w:rPr>
                <w:rFonts w:cs="Arial"/>
                <w:szCs w:val="22"/>
                <w:lang w:val="en-US"/>
              </w:rPr>
              <w:t xml:space="preserve"> </w:t>
            </w:r>
            <w:r w:rsidR="00D329C6">
              <w:rPr>
                <w:rFonts w:cs="Arial"/>
                <w:szCs w:val="22"/>
                <w:lang w:val="en-US"/>
              </w:rPr>
              <w:t xml:space="preserve"> </w:t>
            </w:r>
            <w:del w:id="1" w:author="EMANI Phani GsciGbiMrkSps" w:date="2024-02-16T11:45:00Z">
              <w:r w:rsidR="00D329C6" w:rsidDel="00FB55FB">
                <w:rPr>
                  <w:rFonts w:cs="Arial"/>
                  <w:szCs w:val="22"/>
                  <w:lang w:val="en-US"/>
                </w:rPr>
                <w:delText>(</w:delText>
              </w:r>
            </w:del>
            <w:r w:rsidR="00AE3646">
              <w:rPr>
                <w:rFonts w:cs="Arial"/>
                <w:szCs w:val="22"/>
                <w:lang w:val="en-US"/>
              </w:rPr>
              <w:t>ExecCost</w:t>
            </w:r>
            <w:del w:id="2" w:author="EMANI Phani GsciGbiMrkSps" w:date="2024-02-16T11:19:00Z">
              <w:r w:rsidR="004B372E" w:rsidDel="00286941">
                <w:rPr>
                  <w:rFonts w:cs="Arial"/>
                  <w:szCs w:val="22"/>
                  <w:lang w:val="en-US"/>
                </w:rPr>
                <w:delText>(1)</w:delText>
              </w:r>
            </w:del>
            <w:r w:rsidR="00D329C6">
              <w:rPr>
                <w:rFonts w:cs="Arial"/>
                <w:szCs w:val="22"/>
                <w:lang w:val="en-US"/>
              </w:rPr>
              <w:t>)</w:t>
            </w:r>
          </w:p>
          <w:p w14:paraId="703AB67A" w14:textId="0E175436" w:rsidR="00B34BA9" w:rsidRPr="005441B2" w:rsidDel="00B34BA9" w:rsidRDefault="00B34BA9" w:rsidP="00EB2A27">
            <w:pPr>
              <w:ind w:right="142"/>
              <w:jc w:val="both"/>
              <w:rPr>
                <w:rFonts w:cs="Arial"/>
                <w:szCs w:val="22"/>
                <w:lang w:val="en-US"/>
              </w:rPr>
            </w:pPr>
          </w:p>
        </w:tc>
      </w:tr>
      <w:tr w:rsidR="00885B14" w:rsidRPr="00DC24D2" w14:paraId="7DF02868" w14:textId="77777777" w:rsidTr="00E91F06">
        <w:tc>
          <w:tcPr>
            <w:tcW w:w="3119" w:type="dxa"/>
          </w:tcPr>
          <w:p w14:paraId="49A94A12" w14:textId="2403B40F" w:rsidR="00411BFD" w:rsidRDefault="00885B14" w:rsidP="00411BFD">
            <w:pPr>
              <w:ind w:left="142"/>
              <w:rPr>
                <w:rFonts w:cs="Arial"/>
                <w:szCs w:val="22"/>
                <w:lang w:val="en-US" w:eastAsia="fr-FR"/>
              </w:rPr>
            </w:pPr>
            <w:r w:rsidRPr="005441B2">
              <w:rPr>
                <w:rFonts w:cs="Arial"/>
                <w:szCs w:val="22"/>
                <w:lang w:val="en-GB" w:eastAsia="fr-FR"/>
              </w:rPr>
              <w:t>S(i)</w:t>
            </w:r>
            <w:r w:rsidR="00411BFD">
              <w:rPr>
                <w:rFonts w:cs="Arial"/>
                <w:szCs w:val="22"/>
                <w:lang w:val="en-US" w:eastAsia="fr-FR"/>
              </w:rPr>
              <w:t>; (i from 0 to 1)</w:t>
            </w:r>
          </w:p>
          <w:p w14:paraId="1BAF0F37" w14:textId="79A0C946" w:rsidR="00885B14" w:rsidRPr="005441B2" w:rsidRDefault="00885B14" w:rsidP="00E91F06">
            <w:pPr>
              <w:ind w:left="142"/>
              <w:rPr>
                <w:rFonts w:cs="Arial"/>
                <w:szCs w:val="22"/>
                <w:lang w:val="en-GB" w:eastAsia="fr-FR"/>
              </w:rPr>
            </w:pPr>
          </w:p>
        </w:tc>
        <w:tc>
          <w:tcPr>
            <w:tcW w:w="142" w:type="dxa"/>
          </w:tcPr>
          <w:p w14:paraId="25E780C8" w14:textId="2FEFEFEE" w:rsidR="00885B14" w:rsidRPr="00885B14" w:rsidRDefault="00885B14" w:rsidP="00E91F06">
            <w:pPr>
              <w:rPr>
                <w:rFonts w:cs="Arial"/>
                <w:szCs w:val="22"/>
              </w:rPr>
            </w:pPr>
            <w:r w:rsidRPr="00885B14">
              <w:rPr>
                <w:rFonts w:cs="Arial"/>
                <w:szCs w:val="22"/>
              </w:rPr>
              <w:t>:</w:t>
            </w:r>
          </w:p>
        </w:tc>
        <w:tc>
          <w:tcPr>
            <w:tcW w:w="5812" w:type="dxa"/>
          </w:tcPr>
          <w:p w14:paraId="5E9B9789" w14:textId="7B333BC5" w:rsidR="00885B14" w:rsidRDefault="00D35A60" w:rsidP="00EB2A27">
            <w:pPr>
              <w:ind w:right="142"/>
              <w:jc w:val="both"/>
              <w:rPr>
                <w:rFonts w:cs="Arial"/>
                <w:szCs w:val="22"/>
                <w:lang w:val="en-GB" w:eastAsia="fr-FR"/>
              </w:rPr>
            </w:pPr>
            <w:r>
              <w:rPr>
                <w:rFonts w:cs="Arial"/>
                <w:noProof/>
                <w:szCs w:val="22"/>
                <w:lang w:val="en-GB" w:eastAsia="fr-FR"/>
              </w:rPr>
              <w:t>In respect of a Valuation Date(i), t</w:t>
            </w:r>
            <w:r w:rsidR="005827B3" w:rsidRPr="002F53F7">
              <w:rPr>
                <w:rFonts w:cs="Arial"/>
                <w:noProof/>
                <w:szCs w:val="22"/>
                <w:lang w:val="en-GB" w:eastAsia="fr-FR"/>
              </w:rPr>
              <w:t xml:space="preserve">he </w:t>
            </w:r>
            <w:r w:rsidR="00942CED" w:rsidRPr="00412178">
              <w:rPr>
                <w:rFonts w:cs="Arial"/>
                <w:noProof/>
                <w:color w:val="000000" w:themeColor="text1"/>
                <w:szCs w:val="22"/>
                <w:lang w:val="en-GB" w:eastAsia="fr-FR"/>
              </w:rPr>
              <w:t xml:space="preserve">Closing Price of the Index </w:t>
            </w:r>
            <w:r w:rsidR="005827B3" w:rsidRPr="002F53F7">
              <w:rPr>
                <w:rFonts w:cs="Arial"/>
                <w:noProof/>
                <w:szCs w:val="22"/>
                <w:lang w:val="en-GB" w:eastAsia="fr-FR"/>
              </w:rPr>
              <w:t xml:space="preserve">on </w:t>
            </w:r>
            <w:r>
              <w:rPr>
                <w:rFonts w:cs="Arial"/>
                <w:noProof/>
                <w:szCs w:val="22"/>
                <w:lang w:val="en-GB" w:eastAsia="fr-FR"/>
              </w:rPr>
              <w:t>such</w:t>
            </w:r>
            <w:r w:rsidR="005827B3" w:rsidRPr="002F53F7">
              <w:rPr>
                <w:rFonts w:cs="Arial"/>
                <w:noProof/>
                <w:szCs w:val="22"/>
                <w:lang w:val="en-GB" w:eastAsia="fr-FR"/>
              </w:rPr>
              <w:t xml:space="preserve"> Valuation Date(i)</w:t>
            </w:r>
            <w:r>
              <w:rPr>
                <w:rFonts w:cs="Arial"/>
                <w:noProof/>
                <w:szCs w:val="22"/>
                <w:lang w:val="en-GB" w:eastAsia="fr-FR"/>
              </w:rPr>
              <w:t>.</w:t>
            </w:r>
          </w:p>
          <w:p w14:paraId="3D443D4B" w14:textId="1A334B4E" w:rsidR="0023400A" w:rsidRPr="005441B2" w:rsidRDefault="0023400A" w:rsidP="00EB2A27">
            <w:pPr>
              <w:ind w:right="142"/>
              <w:jc w:val="both"/>
              <w:rPr>
                <w:rFonts w:cs="Arial"/>
                <w:szCs w:val="22"/>
                <w:lang w:val="en-GB"/>
              </w:rPr>
            </w:pPr>
          </w:p>
        </w:tc>
      </w:tr>
      <w:tr w:rsidR="00AE3646" w:rsidRPr="00286941" w14:paraId="6139F271" w14:textId="77777777" w:rsidTr="00E91F06">
        <w:tc>
          <w:tcPr>
            <w:tcW w:w="3119" w:type="dxa"/>
          </w:tcPr>
          <w:p w14:paraId="75EA4B3B" w14:textId="312E51F2" w:rsidR="00AE3646" w:rsidRPr="005441B2" w:rsidRDefault="00AE3646" w:rsidP="00E91F06">
            <w:pPr>
              <w:ind w:left="142"/>
              <w:rPr>
                <w:rFonts w:cs="Arial"/>
                <w:noProof/>
                <w:szCs w:val="22"/>
                <w:lang w:val="en-GB" w:eastAsia="fr-FR"/>
              </w:rPr>
            </w:pPr>
            <w:r>
              <w:rPr>
                <w:rFonts w:cs="Arial"/>
                <w:noProof/>
                <w:szCs w:val="22"/>
                <w:lang w:val="en-GB" w:eastAsia="fr-FR"/>
              </w:rPr>
              <w:t>E</w:t>
            </w:r>
            <w:r w:rsidR="00997FF2">
              <w:rPr>
                <w:rFonts w:cs="Arial"/>
                <w:noProof/>
                <w:szCs w:val="22"/>
                <w:lang w:val="en-GB" w:eastAsia="fr-FR"/>
              </w:rPr>
              <w:t>xecCost</w:t>
            </w:r>
            <w:del w:id="3" w:author="EMANI Phani GsciGbiMrkSps" w:date="2024-02-16T11:20:00Z">
              <w:r w:rsidDel="00286941">
                <w:rPr>
                  <w:rFonts w:cs="Arial"/>
                  <w:noProof/>
                  <w:szCs w:val="22"/>
                  <w:lang w:val="en-GB" w:eastAsia="fr-FR"/>
                </w:rPr>
                <w:delText>(</w:delText>
              </w:r>
              <w:r w:rsidR="00997FF2" w:rsidDel="00286941">
                <w:rPr>
                  <w:rFonts w:cs="Arial"/>
                  <w:noProof/>
                  <w:szCs w:val="22"/>
                  <w:lang w:val="en-GB" w:eastAsia="fr-FR"/>
                </w:rPr>
                <w:delText>i</w:delText>
              </w:r>
              <w:r w:rsidDel="00286941">
                <w:rPr>
                  <w:rFonts w:cs="Arial"/>
                  <w:noProof/>
                  <w:szCs w:val="22"/>
                  <w:lang w:val="en-GB" w:eastAsia="fr-FR"/>
                </w:rPr>
                <w:delText>)</w:delText>
              </w:r>
            </w:del>
          </w:p>
        </w:tc>
        <w:tc>
          <w:tcPr>
            <w:tcW w:w="142" w:type="dxa"/>
          </w:tcPr>
          <w:p w14:paraId="385518E2" w14:textId="4831F111" w:rsidR="00AE3646" w:rsidRDefault="00AE3646" w:rsidP="00E91F06">
            <w:pPr>
              <w:rPr>
                <w:rFonts w:cs="Arial"/>
                <w:szCs w:val="22"/>
              </w:rPr>
            </w:pPr>
            <w:r>
              <w:rPr>
                <w:rFonts w:cs="Arial"/>
                <w:szCs w:val="22"/>
              </w:rPr>
              <w:t>:</w:t>
            </w:r>
          </w:p>
        </w:tc>
        <w:tc>
          <w:tcPr>
            <w:tcW w:w="5812" w:type="dxa"/>
          </w:tcPr>
          <w:p w14:paraId="4A7D4E91" w14:textId="5DB17406" w:rsidR="00C00206" w:rsidRPr="002F2AC7" w:rsidRDefault="002F2AC7" w:rsidP="00C00206">
            <w:pPr>
              <w:ind w:right="141"/>
              <w:jc w:val="both"/>
              <w:rPr>
                <w:rFonts w:cs="Arial"/>
                <w:szCs w:val="22"/>
                <w:lang w:val="en-US"/>
              </w:rPr>
            </w:pPr>
            <w:del w:id="4" w:author="EMANI Phani GsciGbiMrkSps" w:date="2024-02-16T11:20:00Z">
              <w:r w:rsidRPr="002F2AC7" w:rsidDel="00286941">
                <w:rPr>
                  <w:rFonts w:cs="Arial"/>
                  <w:szCs w:val="22"/>
                  <w:lang w:val="en-US"/>
                </w:rPr>
                <w:delText>means the</w:delText>
              </w:r>
              <w:r w:rsidR="00A16CCF" w:rsidRPr="002F2AC7" w:rsidDel="00286941">
                <w:rPr>
                  <w:rFonts w:cs="Arial"/>
                  <w:szCs w:val="22"/>
                  <w:lang w:val="en-US"/>
                </w:rPr>
                <w:delText xml:space="preserve"> </w:delText>
              </w:r>
              <w:r w:rsidR="00C00206" w:rsidRPr="002F2AC7" w:rsidDel="00286941">
                <w:rPr>
                  <w:rFonts w:cs="Arial"/>
                  <w:szCs w:val="22"/>
                  <w:lang w:val="en-US"/>
                </w:rPr>
                <w:delText xml:space="preserve">value </w:delText>
              </w:r>
              <w:r w:rsidRPr="002F2AC7" w:rsidDel="00286941">
                <w:rPr>
                  <w:rFonts w:cs="Arial"/>
                  <w:szCs w:val="22"/>
                  <w:lang w:val="en-US"/>
                </w:rPr>
                <w:delText xml:space="preserve">shown under the </w:delText>
              </w:r>
              <w:r w:rsidR="00C00206" w:rsidRPr="002F2AC7" w:rsidDel="00286941">
                <w:rPr>
                  <w:rFonts w:cs="Arial"/>
                  <w:szCs w:val="22"/>
                  <w:lang w:val="en-US"/>
                </w:rPr>
                <w:delText xml:space="preserve">Bloomberg </w:delText>
              </w:r>
              <w:r w:rsidR="001261EC" w:rsidRPr="002F2AC7" w:rsidDel="00286941">
                <w:rPr>
                  <w:rFonts w:cs="Arial"/>
                  <w:szCs w:val="22"/>
                  <w:lang w:val="en-US"/>
                </w:rPr>
                <w:delText>P</w:delText>
              </w:r>
              <w:r w:rsidR="00E9262C" w:rsidRPr="002F2AC7" w:rsidDel="00286941">
                <w:rPr>
                  <w:rFonts w:cs="Arial"/>
                  <w:szCs w:val="22"/>
                  <w:lang w:val="en-US"/>
                </w:rPr>
                <w:delText>age</w:delText>
              </w:r>
              <w:r w:rsidR="00355FC5" w:rsidDel="00286941">
                <w:rPr>
                  <w:rFonts w:cs="Arial"/>
                  <w:szCs w:val="22"/>
                  <w:lang w:val="en-US"/>
                </w:rPr>
                <w:delText xml:space="preserve"> of </w:delText>
              </w:r>
              <w:r w:rsidR="00E9262C" w:rsidRPr="002F2AC7" w:rsidDel="00286941">
                <w:rPr>
                  <w:rFonts w:cs="Arial"/>
                  <w:szCs w:val="22"/>
                  <w:lang w:val="en-US"/>
                </w:rPr>
                <w:delText xml:space="preserve"> </w:delText>
              </w:r>
              <w:r w:rsidR="00C00206" w:rsidRPr="002F2AC7" w:rsidDel="00286941">
                <w:rPr>
                  <w:rFonts w:cs="Arial"/>
                  <w:szCs w:val="22"/>
                  <w:lang w:val="en-US"/>
                </w:rPr>
                <w:delText>SG</w:delText>
              </w:r>
              <w:r w:rsidRPr="002F2AC7" w:rsidDel="00286941">
                <w:rPr>
                  <w:rFonts w:cs="Arial"/>
                  <w:szCs w:val="22"/>
                  <w:lang w:val="en-US"/>
                </w:rPr>
                <w:delText>MDPRUC</w:delText>
              </w:r>
              <w:r w:rsidR="00C00206" w:rsidRPr="002F2AC7" w:rsidDel="00286941">
                <w:rPr>
                  <w:rFonts w:cs="Arial"/>
                  <w:szCs w:val="22"/>
                  <w:lang w:val="en-US"/>
                </w:rPr>
                <w:delText xml:space="preserve"> &lt;Index&gt; on the Valuation Date (</w:delText>
              </w:r>
              <w:r w:rsidRPr="002F2AC7" w:rsidDel="00286941">
                <w:rPr>
                  <w:rFonts w:cs="Arial"/>
                  <w:szCs w:val="22"/>
                  <w:lang w:val="en-US"/>
                </w:rPr>
                <w:delText>i</w:delText>
              </w:r>
              <w:r w:rsidR="00C00206" w:rsidRPr="002F2AC7" w:rsidDel="00286941">
                <w:rPr>
                  <w:rFonts w:cs="Arial"/>
                  <w:szCs w:val="22"/>
                  <w:lang w:val="en-US"/>
                </w:rPr>
                <w:delText>)</w:delText>
              </w:r>
              <w:r w:rsidRPr="002F2AC7" w:rsidDel="00286941">
                <w:rPr>
                  <w:rFonts w:cs="Arial"/>
                  <w:szCs w:val="22"/>
                  <w:lang w:val="en-US"/>
                </w:rPr>
                <w:delText>.</w:delText>
              </w:r>
              <w:r w:rsidR="00DA57C3" w:rsidRPr="002F2AC7" w:rsidDel="00286941">
                <w:rPr>
                  <w:rFonts w:cs="Arial"/>
                  <w:szCs w:val="22"/>
                  <w:lang w:val="en-US"/>
                </w:rPr>
                <w:delText xml:space="preserve"> </w:delText>
              </w:r>
              <w:r w:rsidR="00DA57C3" w:rsidRPr="002F2AC7" w:rsidDel="00286941">
                <w:rPr>
                  <w:color w:val="000000"/>
                  <w:szCs w:val="22"/>
                  <w:lang w:val="en-US"/>
                </w:rPr>
                <w:delText xml:space="preserve">In the event that </w:delText>
              </w:r>
              <w:r w:rsidR="00662E22" w:rsidRPr="002F2AC7" w:rsidDel="00286941">
                <w:rPr>
                  <w:color w:val="000000"/>
                  <w:szCs w:val="22"/>
                  <w:lang w:val="en-US"/>
                </w:rPr>
                <w:delText xml:space="preserve">a </w:delText>
              </w:r>
              <w:r w:rsidR="00355FC5" w:rsidDel="00286941">
                <w:rPr>
                  <w:color w:val="000000"/>
                  <w:szCs w:val="22"/>
                  <w:lang w:val="en-US"/>
                </w:rPr>
                <w:delText>level does</w:delText>
              </w:r>
              <w:r w:rsidR="00DA57C3" w:rsidRPr="002F2AC7" w:rsidDel="00286941">
                <w:rPr>
                  <w:color w:val="000000"/>
                  <w:szCs w:val="22"/>
                  <w:lang w:val="en-US"/>
                </w:rPr>
                <w:delText xml:space="preserve"> not appear on </w:delText>
              </w:r>
              <w:r w:rsidR="00662E22" w:rsidRPr="002F2AC7" w:rsidDel="00286941">
                <w:rPr>
                  <w:color w:val="000000"/>
                  <w:szCs w:val="22"/>
                  <w:lang w:val="en-US"/>
                </w:rPr>
                <w:delText xml:space="preserve">the </w:delText>
              </w:r>
              <w:r w:rsidRPr="002F2AC7" w:rsidDel="00286941">
                <w:rPr>
                  <w:color w:val="000000"/>
                  <w:szCs w:val="22"/>
                  <w:lang w:val="en-US"/>
                </w:rPr>
                <w:delText xml:space="preserve">Bloomberg Page </w:delText>
              </w:r>
              <w:r w:rsidR="006B50A9" w:rsidRPr="002F2AC7" w:rsidDel="00286941">
                <w:rPr>
                  <w:color w:val="000000"/>
                  <w:szCs w:val="22"/>
                  <w:lang w:val="en-US"/>
                </w:rPr>
                <w:delText>for any reason</w:delText>
              </w:r>
              <w:r w:rsidR="00DA57C3" w:rsidRPr="002F2AC7" w:rsidDel="00286941">
                <w:rPr>
                  <w:color w:val="000000"/>
                  <w:szCs w:val="22"/>
                  <w:lang w:val="en-US"/>
                </w:rPr>
                <w:delText xml:space="preserve">, the applicable </w:delText>
              </w:r>
              <w:r w:rsidRPr="002F2AC7" w:rsidDel="00286941">
                <w:rPr>
                  <w:rFonts w:cs="Arial"/>
                  <w:lang w:val="en-US"/>
                </w:rPr>
                <w:delText>c</w:delText>
              </w:r>
              <w:r w:rsidR="00662E22" w:rsidRPr="002F2AC7" w:rsidDel="00286941">
                <w:rPr>
                  <w:rFonts w:cs="Arial"/>
                  <w:lang w:val="en-US"/>
                </w:rPr>
                <w:delText>ost</w:delText>
              </w:r>
              <w:r w:rsidR="00662E22" w:rsidRPr="002F2AC7" w:rsidDel="00286941">
                <w:rPr>
                  <w:rFonts w:cs="Arial"/>
                  <w:szCs w:val="22"/>
                  <w:lang w:val="en-US"/>
                </w:rPr>
                <w:delText xml:space="preserve"> as of Valuation Date (</w:delText>
              </w:r>
              <w:r w:rsidRPr="002F2AC7" w:rsidDel="00286941">
                <w:rPr>
                  <w:rFonts w:cs="Arial"/>
                  <w:szCs w:val="22"/>
                  <w:lang w:val="en-US"/>
                </w:rPr>
                <w:delText>i</w:delText>
              </w:r>
              <w:r w:rsidR="00662E22" w:rsidRPr="002F2AC7" w:rsidDel="00286941">
                <w:rPr>
                  <w:rFonts w:cs="Arial"/>
                  <w:szCs w:val="22"/>
                  <w:lang w:val="en-US"/>
                </w:rPr>
                <w:delText xml:space="preserve">) </w:delText>
              </w:r>
              <w:r w:rsidR="00DA57C3" w:rsidRPr="002F2AC7" w:rsidDel="00286941">
                <w:rPr>
                  <w:color w:val="000000"/>
                  <w:szCs w:val="22"/>
                  <w:lang w:val="en-US"/>
                </w:rPr>
                <w:delText xml:space="preserve">shall be determined by the Calculation Agent </w:delText>
              </w:r>
              <w:r w:rsidR="00662E22" w:rsidRPr="002F2AC7" w:rsidDel="00286941">
                <w:rPr>
                  <w:color w:val="000000"/>
                  <w:szCs w:val="22"/>
                  <w:lang w:val="en-US"/>
                </w:rPr>
                <w:delText xml:space="preserve">in accordance with Section </w:delText>
              </w:r>
              <w:r w:rsidR="00462E67" w:rsidRPr="002F2AC7" w:rsidDel="00286941">
                <w:rPr>
                  <w:color w:val="000000"/>
                  <w:szCs w:val="22"/>
                  <w:lang w:val="en-US"/>
                </w:rPr>
                <w:delText>3.8 of the Index Rules</w:delText>
              </w:r>
              <w:r w:rsidR="00362745" w:rsidRPr="002F2AC7" w:rsidDel="00286941">
                <w:rPr>
                  <w:color w:val="000000"/>
                  <w:szCs w:val="22"/>
                  <w:lang w:val="en-US"/>
                </w:rPr>
                <w:delText>, as amended</w:delText>
              </w:r>
              <w:r w:rsidR="00623DDD" w:rsidRPr="002F2AC7" w:rsidDel="00286941">
                <w:rPr>
                  <w:color w:val="000000"/>
                  <w:szCs w:val="22"/>
                  <w:lang w:val="en-US"/>
                </w:rPr>
                <w:delText>,</w:delText>
              </w:r>
              <w:r w:rsidR="00362745" w:rsidRPr="002F2AC7" w:rsidDel="00286941">
                <w:rPr>
                  <w:color w:val="000000"/>
                  <w:szCs w:val="22"/>
                  <w:lang w:val="en-US"/>
                </w:rPr>
                <w:delText xml:space="preserve"> supplemented</w:delText>
              </w:r>
              <w:r w:rsidR="00623DDD" w:rsidRPr="002F2AC7" w:rsidDel="00286941">
                <w:rPr>
                  <w:color w:val="000000"/>
                  <w:szCs w:val="22"/>
                  <w:lang w:val="en-US"/>
                </w:rPr>
                <w:delText xml:space="preserve"> or superseded</w:delText>
              </w:r>
              <w:r w:rsidR="00362745" w:rsidRPr="002F2AC7" w:rsidDel="00286941">
                <w:rPr>
                  <w:color w:val="000000"/>
                  <w:szCs w:val="22"/>
                  <w:lang w:val="en-US"/>
                </w:rPr>
                <w:delText xml:space="preserve"> from time to time</w:delText>
              </w:r>
              <w:r w:rsidR="00462E67" w:rsidRPr="002F2AC7" w:rsidDel="00286941">
                <w:rPr>
                  <w:color w:val="000000"/>
                  <w:szCs w:val="22"/>
                  <w:lang w:val="en-US"/>
                </w:rPr>
                <w:delText>.</w:delText>
              </w:r>
            </w:del>
            <w:ins w:id="5" w:author="EMANI Phani GsciGbiMrkSps" w:date="2024-02-16T11:20:00Z">
              <w:r w:rsidR="00286941">
                <w:rPr>
                  <w:rFonts w:cs="Arial"/>
                  <w:szCs w:val="22"/>
                  <w:lang w:val="en-US"/>
                </w:rPr>
                <w:t>0.25%</w:t>
              </w:r>
            </w:ins>
          </w:p>
          <w:p w14:paraId="33A87915" w14:textId="55379487" w:rsidR="00AE3646" w:rsidRPr="002F2AC7" w:rsidRDefault="00AE3646" w:rsidP="00704C9C">
            <w:pPr>
              <w:ind w:right="141"/>
              <w:jc w:val="both"/>
              <w:rPr>
                <w:rFonts w:cs="Arial"/>
                <w:szCs w:val="22"/>
                <w:lang w:val="en-US"/>
              </w:rPr>
            </w:pPr>
          </w:p>
        </w:tc>
      </w:tr>
      <w:tr w:rsidR="00AE3646" w:rsidRPr="00DC24D2" w14:paraId="0031D27A" w14:textId="77777777" w:rsidTr="00E91F06">
        <w:tc>
          <w:tcPr>
            <w:tcW w:w="3119" w:type="dxa"/>
          </w:tcPr>
          <w:p w14:paraId="0FB75B0D" w14:textId="794D4AE6" w:rsidR="00AE3646" w:rsidRPr="005441B2" w:rsidRDefault="00AE3646" w:rsidP="00AE3646">
            <w:pPr>
              <w:ind w:left="142"/>
              <w:rPr>
                <w:rFonts w:cs="Arial"/>
                <w:szCs w:val="22"/>
                <w:lang w:val="en-GB" w:eastAsia="fr-FR"/>
              </w:rPr>
            </w:pPr>
            <w:r w:rsidRPr="005441B2">
              <w:rPr>
                <w:rFonts w:cs="Arial"/>
                <w:noProof/>
                <w:szCs w:val="22"/>
                <w:lang w:val="en-GB" w:eastAsia="fr-FR"/>
              </w:rPr>
              <w:t>Valuation Date(0</w:t>
            </w:r>
            <w:r>
              <w:rPr>
                <w:rFonts w:cs="Arial"/>
                <w:noProof/>
                <w:szCs w:val="22"/>
                <w:lang w:val="en-GB" w:eastAsia="fr-FR"/>
              </w:rPr>
              <w:t>)</w:t>
            </w:r>
          </w:p>
        </w:tc>
        <w:tc>
          <w:tcPr>
            <w:tcW w:w="142" w:type="dxa"/>
          </w:tcPr>
          <w:p w14:paraId="082CC337" w14:textId="253F47DA" w:rsidR="00AE3646" w:rsidRPr="00885B14" w:rsidRDefault="00AE3646" w:rsidP="00AE3646">
            <w:pPr>
              <w:rPr>
                <w:rFonts w:cs="Arial"/>
                <w:szCs w:val="22"/>
              </w:rPr>
            </w:pPr>
            <w:r>
              <w:rPr>
                <w:rFonts w:cs="Arial"/>
                <w:szCs w:val="22"/>
              </w:rPr>
              <w:t>:</w:t>
            </w:r>
          </w:p>
        </w:tc>
        <w:tc>
          <w:tcPr>
            <w:tcW w:w="5812" w:type="dxa"/>
          </w:tcPr>
          <w:p w14:paraId="7279CD0D" w14:textId="5911838E" w:rsidR="00AE3646" w:rsidRDefault="00386219" w:rsidP="00AE3646">
            <w:pPr>
              <w:ind w:right="141"/>
              <w:jc w:val="both"/>
              <w:rPr>
                <w:rFonts w:cs="Arial"/>
                <w:szCs w:val="22"/>
                <w:lang w:val="en-US"/>
              </w:rPr>
            </w:pPr>
            <w:r w:rsidRPr="00386219">
              <w:rPr>
                <w:rFonts w:cs="Arial"/>
                <w:szCs w:val="22"/>
                <w:highlight w:val="yellow"/>
                <w:lang w:val="en-US"/>
              </w:rPr>
              <w:t>TBD</w:t>
            </w:r>
            <w:r w:rsidR="00A763FD">
              <w:rPr>
                <w:rFonts w:cs="Arial"/>
                <w:szCs w:val="22"/>
                <w:lang w:val="en-US"/>
              </w:rPr>
              <w:t xml:space="preserve"> </w:t>
            </w:r>
            <w:r w:rsidR="00AE3646">
              <w:rPr>
                <w:lang w:val="en-GB"/>
              </w:rPr>
              <w:t>(DD/MM/YYYY)</w:t>
            </w:r>
            <w:r w:rsidR="00AE3646" w:rsidRPr="00885B14">
              <w:rPr>
                <w:rFonts w:cs="Arial"/>
                <w:szCs w:val="22"/>
                <w:lang w:val="en-US"/>
              </w:rPr>
              <w:t>, or if such day is not a Scheduled Trading Day, the next following Scheduled Trading Day</w:t>
            </w:r>
          </w:p>
          <w:p w14:paraId="3849BF04" w14:textId="4BC19E61" w:rsidR="00AE3646" w:rsidRPr="00E74352" w:rsidRDefault="00AE3646" w:rsidP="00AE3646">
            <w:pPr>
              <w:ind w:right="142"/>
              <w:jc w:val="both"/>
              <w:rPr>
                <w:rFonts w:cs="Arial"/>
                <w:szCs w:val="22"/>
                <w:lang w:val="en-US"/>
              </w:rPr>
            </w:pPr>
          </w:p>
        </w:tc>
      </w:tr>
      <w:tr w:rsidR="00AE3646" w:rsidRPr="00DC24D2" w14:paraId="51A4EF06" w14:textId="77777777" w:rsidTr="00E91F06">
        <w:tc>
          <w:tcPr>
            <w:tcW w:w="3119" w:type="dxa"/>
          </w:tcPr>
          <w:p w14:paraId="023E6EF3" w14:textId="26B6B91E" w:rsidR="00AE3646" w:rsidRPr="005441B2" w:rsidRDefault="00AE3646" w:rsidP="00AE3646">
            <w:pPr>
              <w:ind w:left="142"/>
              <w:rPr>
                <w:rFonts w:cs="Arial"/>
                <w:szCs w:val="22"/>
                <w:lang w:val="en-GB" w:eastAsia="fr-FR"/>
              </w:rPr>
            </w:pPr>
            <w:r w:rsidRPr="005441B2">
              <w:rPr>
                <w:rFonts w:cs="Arial"/>
                <w:noProof/>
                <w:szCs w:val="22"/>
                <w:lang w:val="en-GB" w:eastAsia="fr-FR"/>
              </w:rPr>
              <w:t>Valuation Date(</w:t>
            </w:r>
            <w:r>
              <w:rPr>
                <w:rFonts w:cs="Arial"/>
                <w:noProof/>
                <w:szCs w:val="22"/>
                <w:lang w:val="en-GB" w:eastAsia="fr-FR"/>
              </w:rPr>
              <w:t>1</w:t>
            </w:r>
            <w:r w:rsidRPr="005441B2">
              <w:rPr>
                <w:rFonts w:cs="Arial"/>
                <w:noProof/>
                <w:szCs w:val="22"/>
                <w:lang w:val="en-GB" w:eastAsia="fr-FR"/>
              </w:rPr>
              <w:t>)</w:t>
            </w:r>
          </w:p>
        </w:tc>
        <w:tc>
          <w:tcPr>
            <w:tcW w:w="142" w:type="dxa"/>
          </w:tcPr>
          <w:p w14:paraId="30331ADF" w14:textId="0D30ABEE" w:rsidR="00AE3646" w:rsidRPr="00885B14" w:rsidRDefault="00AE3646" w:rsidP="00AE3646">
            <w:pPr>
              <w:rPr>
                <w:rFonts w:cs="Arial"/>
                <w:szCs w:val="22"/>
              </w:rPr>
            </w:pPr>
            <w:r>
              <w:rPr>
                <w:rFonts w:cs="Arial"/>
                <w:szCs w:val="22"/>
              </w:rPr>
              <w:t>:</w:t>
            </w:r>
          </w:p>
        </w:tc>
        <w:tc>
          <w:tcPr>
            <w:tcW w:w="5812" w:type="dxa"/>
          </w:tcPr>
          <w:p w14:paraId="255B4A6F" w14:textId="338ACED6" w:rsidR="00AE3646" w:rsidRPr="00915C65" w:rsidRDefault="00AE3646" w:rsidP="00AE3646">
            <w:pPr>
              <w:jc w:val="both"/>
              <w:rPr>
                <w:rFonts w:cs="Arial"/>
                <w:szCs w:val="22"/>
                <w:lang w:val="en-US"/>
              </w:rPr>
            </w:pPr>
            <w:r w:rsidRPr="007060FB">
              <w:rPr>
                <w:rFonts w:cs="Arial"/>
                <w:szCs w:val="22"/>
                <w:lang w:val="en-US"/>
              </w:rPr>
              <w:t xml:space="preserve">Subject to the Optional Early Termination provisions below, </w:t>
            </w:r>
            <w:r w:rsidR="00386219" w:rsidRPr="00386219">
              <w:rPr>
                <w:rFonts w:cs="Arial"/>
                <w:szCs w:val="22"/>
                <w:highlight w:val="yellow"/>
                <w:lang w:val="en-US"/>
              </w:rPr>
              <w:t>TBD</w:t>
            </w:r>
            <w:r w:rsidR="00864288" w:rsidRPr="00A763FD">
              <w:rPr>
                <w:rFonts w:cs="Arial"/>
                <w:szCs w:val="22"/>
                <w:lang w:val="en-US"/>
              </w:rPr>
              <w:t xml:space="preserve"> </w:t>
            </w:r>
            <w:r>
              <w:rPr>
                <w:lang w:val="en-GB"/>
              </w:rPr>
              <w:t>(DD/MM/YYYY)</w:t>
            </w:r>
            <w:r w:rsidRPr="00704C9C">
              <w:rPr>
                <w:rFonts w:cs="Arial"/>
                <w:szCs w:val="22"/>
                <w:lang w:val="en-US"/>
              </w:rPr>
              <w:t xml:space="preserve">, </w:t>
            </w:r>
            <w:r w:rsidRPr="00915C65">
              <w:rPr>
                <w:rFonts w:cs="Arial"/>
                <w:szCs w:val="22"/>
                <w:lang w:val="en-US"/>
              </w:rPr>
              <w:t>or if such day is not a Scheduled Trading Day, the next following Scheduled Trading Day.</w:t>
            </w:r>
          </w:p>
          <w:p w14:paraId="3A433F4B" w14:textId="77777777" w:rsidR="00AE3646" w:rsidRPr="00704C9C" w:rsidRDefault="00AE3646" w:rsidP="00AE3646">
            <w:pPr>
              <w:jc w:val="both"/>
              <w:rPr>
                <w:rFonts w:cs="Arial"/>
                <w:szCs w:val="22"/>
                <w:lang w:val="en-US"/>
              </w:rPr>
            </w:pPr>
          </w:p>
          <w:p w14:paraId="1553CAB8" w14:textId="77777777" w:rsidR="00AE3646" w:rsidRDefault="00AE3646" w:rsidP="00AE3646">
            <w:pPr>
              <w:ind w:right="142"/>
              <w:jc w:val="both"/>
              <w:rPr>
                <w:rFonts w:cs="Arial"/>
                <w:szCs w:val="22"/>
                <w:lang w:val="en-US"/>
              </w:rPr>
            </w:pPr>
            <w:r w:rsidRPr="00704C9C">
              <w:rPr>
                <w:rFonts w:cs="Arial"/>
                <w:szCs w:val="22"/>
                <w:lang w:val="en-US"/>
              </w:rPr>
              <w:t>The Valuation Date(0) and Valuation Date(1)</w:t>
            </w:r>
            <w:r w:rsidRPr="00704C9C" w:rsidDel="0022382F">
              <w:rPr>
                <w:rFonts w:cs="Arial"/>
                <w:szCs w:val="22"/>
                <w:lang w:val="en-US"/>
              </w:rPr>
              <w:t xml:space="preserve"> </w:t>
            </w:r>
            <w:r w:rsidRPr="00704C9C">
              <w:rPr>
                <w:rFonts w:cs="Arial"/>
                <w:szCs w:val="22"/>
                <w:lang w:val="en-US"/>
              </w:rPr>
              <w:t>shall be deemed to be a “Valuation Date” for the purposes of Section 6.6 of the Equity Definitions.</w:t>
            </w:r>
          </w:p>
          <w:p w14:paraId="339AB881" w14:textId="49E29AA7" w:rsidR="00660293" w:rsidRPr="00704C9C" w:rsidRDefault="00660293" w:rsidP="00AE3646">
            <w:pPr>
              <w:ind w:right="142"/>
              <w:jc w:val="both"/>
              <w:rPr>
                <w:rFonts w:cs="Arial"/>
                <w:szCs w:val="22"/>
                <w:lang w:val="en-US"/>
              </w:rPr>
            </w:pPr>
          </w:p>
        </w:tc>
      </w:tr>
    </w:tbl>
    <w:p w14:paraId="0395F3B5" w14:textId="77777777" w:rsidR="00E74352" w:rsidRPr="001E011D" w:rsidRDefault="00E74352" w:rsidP="00E74352">
      <w:pPr>
        <w:rPr>
          <w:rFonts w:cs="Arial"/>
          <w:szCs w:val="22"/>
          <w:lang w:val="en-GB" w:eastAsia="fr-FR"/>
        </w:rPr>
      </w:pPr>
    </w:p>
    <w:p w14:paraId="0565ABE9" w14:textId="16D2C313" w:rsidR="0039656C" w:rsidRDefault="0039656C" w:rsidP="0039656C">
      <w:pPr>
        <w:rPr>
          <w:rFonts w:cs="Arial"/>
          <w:b/>
          <w:szCs w:val="22"/>
          <w:u w:val="single"/>
          <w:lang w:val="en-GB" w:eastAsia="fr-FR"/>
        </w:rPr>
      </w:pPr>
      <w:r>
        <w:rPr>
          <w:rFonts w:cs="Arial"/>
          <w:b/>
          <w:szCs w:val="22"/>
          <w:u w:val="single"/>
          <w:lang w:val="en-GB" w:eastAsia="fr-FR"/>
        </w:rPr>
        <w:t>Settlement Terms:</w:t>
      </w:r>
    </w:p>
    <w:p w14:paraId="3FC9715D" w14:textId="77777777" w:rsidR="00885B14" w:rsidRDefault="00885B14" w:rsidP="005441B2">
      <w:pPr>
        <w:rPr>
          <w:rFonts w:cs="Arial"/>
          <w:b/>
          <w:szCs w:val="22"/>
          <w:u w:val="single"/>
          <w:lang w:val="en-GB" w:eastAsia="fr-FR"/>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885B14" w:rsidRPr="00BA4408" w14:paraId="719A0685" w14:textId="77777777" w:rsidTr="00E91F06">
        <w:tc>
          <w:tcPr>
            <w:tcW w:w="3119" w:type="dxa"/>
          </w:tcPr>
          <w:p w14:paraId="42A95200" w14:textId="0991AF21" w:rsidR="00885B14" w:rsidRPr="00BA4408" w:rsidRDefault="00885B14" w:rsidP="00E91F06">
            <w:pPr>
              <w:ind w:left="142"/>
              <w:rPr>
                <w:rFonts w:cs="Arial"/>
                <w:szCs w:val="22"/>
              </w:rPr>
            </w:pPr>
            <w:r>
              <w:rPr>
                <w:rFonts w:cs="Arial"/>
                <w:szCs w:val="22"/>
                <w:lang w:val="en-GB" w:eastAsia="fr-FR"/>
              </w:rPr>
              <w:t>Cash Settlement</w:t>
            </w:r>
          </w:p>
        </w:tc>
        <w:tc>
          <w:tcPr>
            <w:tcW w:w="142" w:type="dxa"/>
          </w:tcPr>
          <w:p w14:paraId="74BBA350" w14:textId="77777777" w:rsidR="00885B14" w:rsidRPr="00BA4408" w:rsidRDefault="00885B14" w:rsidP="00E91F06">
            <w:pPr>
              <w:rPr>
                <w:rFonts w:cs="Arial"/>
                <w:szCs w:val="22"/>
              </w:rPr>
            </w:pPr>
            <w:r w:rsidRPr="00BA4408">
              <w:rPr>
                <w:rFonts w:cs="Arial"/>
                <w:szCs w:val="22"/>
              </w:rPr>
              <w:t>:</w:t>
            </w:r>
          </w:p>
        </w:tc>
        <w:tc>
          <w:tcPr>
            <w:tcW w:w="5812" w:type="dxa"/>
          </w:tcPr>
          <w:p w14:paraId="0BD58B89" w14:textId="77777777" w:rsidR="00885B14" w:rsidRDefault="00885B14" w:rsidP="00E91F06">
            <w:pPr>
              <w:ind w:right="141"/>
              <w:rPr>
                <w:rFonts w:cs="Arial"/>
                <w:szCs w:val="22"/>
                <w:lang w:val="en-US" w:eastAsia="fr-FR"/>
              </w:rPr>
            </w:pPr>
            <w:r>
              <w:rPr>
                <w:rFonts w:cs="Arial"/>
                <w:szCs w:val="22"/>
                <w:lang w:val="en-US" w:eastAsia="fr-FR"/>
              </w:rPr>
              <w:t>Applicable</w:t>
            </w:r>
          </w:p>
          <w:p w14:paraId="5D7521AE" w14:textId="5B84AC5E" w:rsidR="00E91F06" w:rsidRPr="00BA4408" w:rsidRDefault="00E91F06" w:rsidP="00E91F06">
            <w:pPr>
              <w:ind w:right="141"/>
              <w:rPr>
                <w:rFonts w:cs="Arial"/>
                <w:szCs w:val="22"/>
              </w:rPr>
            </w:pPr>
          </w:p>
        </w:tc>
      </w:tr>
      <w:tr w:rsidR="00885B14" w:rsidRPr="00BA4408" w14:paraId="7F94224F" w14:textId="77777777" w:rsidTr="00E91F06">
        <w:tc>
          <w:tcPr>
            <w:tcW w:w="3119" w:type="dxa"/>
          </w:tcPr>
          <w:p w14:paraId="3CF91540" w14:textId="7483AA41" w:rsidR="00885B14" w:rsidRPr="00BA4408" w:rsidRDefault="00885B14" w:rsidP="00E91F06">
            <w:pPr>
              <w:ind w:left="142"/>
              <w:rPr>
                <w:rFonts w:cs="Arial"/>
                <w:szCs w:val="22"/>
              </w:rPr>
            </w:pPr>
            <w:r>
              <w:rPr>
                <w:rFonts w:cs="Arial"/>
                <w:szCs w:val="22"/>
                <w:lang w:val="en-GB" w:eastAsia="fr-FR"/>
              </w:rPr>
              <w:t>Settlement Currency</w:t>
            </w:r>
          </w:p>
        </w:tc>
        <w:tc>
          <w:tcPr>
            <w:tcW w:w="142" w:type="dxa"/>
          </w:tcPr>
          <w:p w14:paraId="3AB118AF" w14:textId="77777777" w:rsidR="00885B14" w:rsidRPr="00BA4408" w:rsidRDefault="00885B14" w:rsidP="00E91F06">
            <w:pPr>
              <w:rPr>
                <w:rFonts w:cs="Arial"/>
                <w:szCs w:val="22"/>
              </w:rPr>
            </w:pPr>
            <w:r w:rsidRPr="00BA4408">
              <w:rPr>
                <w:rFonts w:cs="Arial"/>
                <w:szCs w:val="22"/>
              </w:rPr>
              <w:t>:</w:t>
            </w:r>
          </w:p>
        </w:tc>
        <w:tc>
          <w:tcPr>
            <w:tcW w:w="5812" w:type="dxa"/>
          </w:tcPr>
          <w:p w14:paraId="0DAF437E" w14:textId="090DDC42" w:rsidR="00885B14" w:rsidRDefault="005441B2" w:rsidP="00E91F06">
            <w:pPr>
              <w:ind w:right="141"/>
              <w:rPr>
                <w:rFonts w:cs="Arial"/>
                <w:szCs w:val="22"/>
                <w:lang w:val="en-US" w:eastAsia="fr-FR"/>
              </w:rPr>
            </w:pPr>
            <w:r>
              <w:rPr>
                <w:rFonts w:cs="Arial"/>
                <w:szCs w:val="22"/>
                <w:lang w:val="en-US" w:eastAsia="fr-FR"/>
              </w:rPr>
              <w:t>USD</w:t>
            </w:r>
          </w:p>
          <w:p w14:paraId="370CC2A6" w14:textId="1A56C423" w:rsidR="00E91F06" w:rsidRPr="00BA4408" w:rsidRDefault="00E91F06" w:rsidP="00E91F06">
            <w:pPr>
              <w:ind w:right="141"/>
              <w:rPr>
                <w:rFonts w:cs="Arial"/>
                <w:szCs w:val="22"/>
              </w:rPr>
            </w:pPr>
          </w:p>
        </w:tc>
      </w:tr>
      <w:tr w:rsidR="00885B14" w:rsidRPr="00DC24D2" w14:paraId="4EE869F4" w14:textId="77777777" w:rsidTr="00E91F06">
        <w:tc>
          <w:tcPr>
            <w:tcW w:w="3119" w:type="dxa"/>
          </w:tcPr>
          <w:p w14:paraId="4510687A" w14:textId="77777777" w:rsidR="00885B14" w:rsidRPr="00885B14" w:rsidRDefault="00885B14" w:rsidP="00E91F06">
            <w:pPr>
              <w:ind w:left="142"/>
              <w:rPr>
                <w:rFonts w:cs="Arial"/>
                <w:szCs w:val="22"/>
                <w:lang w:val="en-GB" w:eastAsia="fr-FR"/>
              </w:rPr>
            </w:pPr>
            <w:bookmarkStart w:id="6" w:name="_Hlk50708947"/>
            <w:r w:rsidRPr="00885B14">
              <w:rPr>
                <w:rFonts w:cs="Arial"/>
                <w:szCs w:val="22"/>
                <w:lang w:val="en-GB" w:eastAsia="fr-FR"/>
              </w:rPr>
              <w:t>Cash Settlement Payment</w:t>
            </w:r>
          </w:p>
          <w:p w14:paraId="70F51FE4" w14:textId="067CED96" w:rsidR="00885B14" w:rsidRPr="005441B2" w:rsidRDefault="00885B14" w:rsidP="00E91F06">
            <w:pPr>
              <w:ind w:left="142"/>
              <w:rPr>
                <w:rFonts w:cs="Arial"/>
                <w:szCs w:val="22"/>
                <w:lang w:val="en-US"/>
              </w:rPr>
            </w:pPr>
            <w:r w:rsidRPr="00885B14">
              <w:rPr>
                <w:rFonts w:cs="Arial"/>
                <w:szCs w:val="22"/>
                <w:lang w:val="en-GB" w:eastAsia="fr-FR"/>
              </w:rPr>
              <w:t>Date</w:t>
            </w:r>
            <w:bookmarkEnd w:id="6"/>
          </w:p>
        </w:tc>
        <w:tc>
          <w:tcPr>
            <w:tcW w:w="142" w:type="dxa"/>
          </w:tcPr>
          <w:p w14:paraId="06D55CF3" w14:textId="77777777" w:rsidR="00885B14" w:rsidRPr="00BA4408" w:rsidRDefault="00885B14" w:rsidP="00E91F06">
            <w:pPr>
              <w:rPr>
                <w:rFonts w:cs="Arial"/>
                <w:szCs w:val="22"/>
              </w:rPr>
            </w:pPr>
            <w:r w:rsidRPr="00BA4408">
              <w:rPr>
                <w:rFonts w:cs="Arial"/>
                <w:szCs w:val="22"/>
              </w:rPr>
              <w:t>:</w:t>
            </w:r>
          </w:p>
        </w:tc>
        <w:tc>
          <w:tcPr>
            <w:tcW w:w="5812" w:type="dxa"/>
          </w:tcPr>
          <w:p w14:paraId="44A67199" w14:textId="209226A5" w:rsidR="00885B14" w:rsidRDefault="00B34BA9" w:rsidP="00366FCF">
            <w:pPr>
              <w:ind w:left="8" w:right="141"/>
              <w:jc w:val="both"/>
              <w:rPr>
                <w:rFonts w:cs="Arial"/>
                <w:szCs w:val="22"/>
                <w:lang w:val="en-US" w:eastAsia="fr-FR"/>
              </w:rPr>
            </w:pPr>
            <w:r>
              <w:rPr>
                <w:rFonts w:cs="Arial"/>
                <w:szCs w:val="22"/>
                <w:lang w:val="en-US" w:eastAsia="fr-FR"/>
              </w:rPr>
              <w:t xml:space="preserve">Three </w:t>
            </w:r>
            <w:r w:rsidR="005441B2">
              <w:rPr>
                <w:rFonts w:cs="Arial"/>
                <w:szCs w:val="22"/>
                <w:lang w:val="en-US" w:eastAsia="fr-FR"/>
              </w:rPr>
              <w:t>(</w:t>
            </w:r>
            <w:r>
              <w:rPr>
                <w:rFonts w:cs="Arial"/>
                <w:szCs w:val="22"/>
                <w:lang w:val="en-US" w:eastAsia="fr-FR"/>
              </w:rPr>
              <w:t>3</w:t>
            </w:r>
            <w:r w:rsidR="005441B2">
              <w:rPr>
                <w:rFonts w:cs="Arial"/>
                <w:szCs w:val="22"/>
                <w:lang w:val="en-US" w:eastAsia="fr-FR"/>
              </w:rPr>
              <w:t>)</w:t>
            </w:r>
            <w:r w:rsidR="00863B0B">
              <w:rPr>
                <w:rFonts w:cs="Arial"/>
                <w:szCs w:val="22"/>
                <w:lang w:val="en-US" w:eastAsia="fr-FR"/>
              </w:rPr>
              <w:t xml:space="preserve"> </w:t>
            </w:r>
            <w:r w:rsidR="00885B14">
              <w:rPr>
                <w:rFonts w:cs="Arial"/>
                <w:szCs w:val="22"/>
                <w:lang w:val="en-US" w:eastAsia="fr-FR"/>
              </w:rPr>
              <w:t xml:space="preserve">Currency Business Days following </w:t>
            </w:r>
            <w:r>
              <w:rPr>
                <w:rFonts w:cs="Arial"/>
                <w:szCs w:val="22"/>
                <w:lang w:val="en-US" w:eastAsia="fr-FR"/>
              </w:rPr>
              <w:t>Valuation Date (1)</w:t>
            </w:r>
          </w:p>
          <w:p w14:paraId="425B9824" w14:textId="17BCE4E9" w:rsidR="00E91F06" w:rsidRPr="005441B2" w:rsidRDefault="00E91F06" w:rsidP="00E91F06">
            <w:pPr>
              <w:ind w:left="8" w:right="141"/>
              <w:rPr>
                <w:rFonts w:cs="Arial"/>
                <w:szCs w:val="22"/>
                <w:lang w:val="en-US"/>
              </w:rPr>
            </w:pPr>
          </w:p>
        </w:tc>
      </w:tr>
      <w:tr w:rsidR="00EB7769" w:rsidRPr="00DC24D2" w14:paraId="666FA2F1" w14:textId="77777777" w:rsidTr="00E91F06">
        <w:tc>
          <w:tcPr>
            <w:tcW w:w="3119" w:type="dxa"/>
          </w:tcPr>
          <w:p w14:paraId="0329D473" w14:textId="77777777" w:rsidR="00EB7769" w:rsidRDefault="00EB7769" w:rsidP="00E91F06">
            <w:pPr>
              <w:ind w:left="142"/>
              <w:rPr>
                <w:rFonts w:cs="Arial"/>
                <w:szCs w:val="22"/>
                <w:lang w:val="en-GB" w:eastAsia="fr-FR"/>
              </w:rPr>
            </w:pPr>
            <w:r>
              <w:rPr>
                <w:rFonts w:cs="Arial"/>
                <w:szCs w:val="22"/>
                <w:lang w:val="en-GB" w:eastAsia="fr-FR"/>
              </w:rPr>
              <w:t>Currency Business Day</w:t>
            </w:r>
          </w:p>
          <w:p w14:paraId="1BE83369" w14:textId="22892A55" w:rsidR="00EB7769" w:rsidRPr="00885B14" w:rsidRDefault="00EB7769" w:rsidP="00E91F06">
            <w:pPr>
              <w:ind w:left="142"/>
              <w:rPr>
                <w:rFonts w:cs="Arial"/>
                <w:szCs w:val="22"/>
                <w:lang w:val="en-GB" w:eastAsia="fr-FR"/>
              </w:rPr>
            </w:pPr>
          </w:p>
        </w:tc>
        <w:tc>
          <w:tcPr>
            <w:tcW w:w="142" w:type="dxa"/>
          </w:tcPr>
          <w:p w14:paraId="360909A7" w14:textId="77777777" w:rsidR="00EB7769" w:rsidRPr="00BA4408" w:rsidRDefault="00EB7769" w:rsidP="00E91F06">
            <w:pPr>
              <w:rPr>
                <w:rFonts w:cs="Arial"/>
                <w:szCs w:val="22"/>
              </w:rPr>
            </w:pPr>
          </w:p>
        </w:tc>
        <w:tc>
          <w:tcPr>
            <w:tcW w:w="5812" w:type="dxa"/>
          </w:tcPr>
          <w:p w14:paraId="4FAC3E0D" w14:textId="41521FE3" w:rsidR="00EB7769" w:rsidRDefault="00EB7769" w:rsidP="00366FCF">
            <w:pPr>
              <w:ind w:left="8" w:right="141"/>
              <w:jc w:val="both"/>
              <w:rPr>
                <w:rFonts w:cs="Arial"/>
                <w:szCs w:val="22"/>
                <w:lang w:val="en-US" w:eastAsia="fr-FR"/>
              </w:rPr>
            </w:pPr>
            <w:r w:rsidRPr="00EB7769">
              <w:rPr>
                <w:rFonts w:cs="Arial"/>
                <w:szCs w:val="22"/>
                <w:lang w:val="en-US" w:eastAsia="fr-FR"/>
              </w:rPr>
              <w:t>Any day on which commercial banks are open for business (including dealings in foreign exchange and foreign currency deposits) in New York</w:t>
            </w:r>
            <w:r w:rsidR="0006311E">
              <w:rPr>
                <w:rFonts w:cs="Arial"/>
                <w:szCs w:val="22"/>
                <w:lang w:val="en-US" w:eastAsia="fr-FR"/>
              </w:rPr>
              <w:t xml:space="preserve"> and Seoul</w:t>
            </w:r>
          </w:p>
          <w:p w14:paraId="13C42296" w14:textId="357474A9" w:rsidR="00EB7769" w:rsidRDefault="00EB7769" w:rsidP="00366FCF">
            <w:pPr>
              <w:ind w:left="8" w:right="141"/>
              <w:jc w:val="both"/>
              <w:rPr>
                <w:rFonts w:cs="Arial"/>
                <w:szCs w:val="22"/>
                <w:lang w:val="en-US" w:eastAsia="fr-FR"/>
              </w:rPr>
            </w:pPr>
          </w:p>
        </w:tc>
      </w:tr>
      <w:tr w:rsidR="00885B14" w:rsidRPr="00BA4408" w14:paraId="742466B7" w14:textId="77777777" w:rsidTr="00E91F06">
        <w:tc>
          <w:tcPr>
            <w:tcW w:w="3119" w:type="dxa"/>
          </w:tcPr>
          <w:p w14:paraId="45359D6B" w14:textId="112DF0C0" w:rsidR="00885B14" w:rsidRPr="00BA4408" w:rsidRDefault="00885B14" w:rsidP="00E91F06">
            <w:pPr>
              <w:ind w:left="142"/>
              <w:rPr>
                <w:rFonts w:cs="Arial"/>
                <w:szCs w:val="22"/>
              </w:rPr>
            </w:pPr>
            <w:r>
              <w:rPr>
                <w:rFonts w:cs="Arial"/>
                <w:szCs w:val="22"/>
                <w:lang w:val="en-GB" w:eastAsia="fr-FR"/>
              </w:rPr>
              <w:t>Settlement Method Election</w:t>
            </w:r>
          </w:p>
        </w:tc>
        <w:tc>
          <w:tcPr>
            <w:tcW w:w="142" w:type="dxa"/>
          </w:tcPr>
          <w:p w14:paraId="34E4DB4D" w14:textId="77777777" w:rsidR="00885B14" w:rsidRPr="00BA4408" w:rsidRDefault="00885B14" w:rsidP="00E91F06">
            <w:pPr>
              <w:rPr>
                <w:rFonts w:cs="Arial"/>
                <w:szCs w:val="22"/>
              </w:rPr>
            </w:pPr>
            <w:r w:rsidRPr="00BA4408">
              <w:rPr>
                <w:rFonts w:cs="Arial"/>
                <w:szCs w:val="22"/>
              </w:rPr>
              <w:t>:</w:t>
            </w:r>
          </w:p>
        </w:tc>
        <w:tc>
          <w:tcPr>
            <w:tcW w:w="5812" w:type="dxa"/>
          </w:tcPr>
          <w:p w14:paraId="4ABDF31C" w14:textId="202EF58E" w:rsidR="00885B14" w:rsidRPr="00BA4408" w:rsidRDefault="00885B14" w:rsidP="00E91F06">
            <w:pPr>
              <w:ind w:right="142"/>
              <w:rPr>
                <w:rFonts w:cs="Arial"/>
                <w:szCs w:val="22"/>
                <w:lang w:val="en-GB"/>
              </w:rPr>
            </w:pPr>
            <w:r>
              <w:rPr>
                <w:rFonts w:cs="Arial"/>
                <w:szCs w:val="22"/>
                <w:lang w:val="en-GB" w:eastAsia="fr-FR"/>
              </w:rPr>
              <w:t>Not Applicable</w:t>
            </w:r>
          </w:p>
        </w:tc>
      </w:tr>
    </w:tbl>
    <w:p w14:paraId="01950EFD" w14:textId="7A80958E" w:rsidR="00E74352" w:rsidRDefault="00E74352" w:rsidP="00E74352">
      <w:pPr>
        <w:ind w:right="142"/>
        <w:jc w:val="both"/>
        <w:rPr>
          <w:rFonts w:cs="Arial"/>
          <w:szCs w:val="22"/>
          <w:lang w:val="en-GB" w:eastAsia="fr-FR"/>
        </w:rPr>
      </w:pPr>
    </w:p>
    <w:p w14:paraId="31F64F50" w14:textId="77777777" w:rsidR="00E648CF" w:rsidRDefault="00E648CF" w:rsidP="00E74352">
      <w:pPr>
        <w:ind w:right="142"/>
        <w:jc w:val="both"/>
        <w:rPr>
          <w:rFonts w:cs="Arial"/>
          <w:szCs w:val="22"/>
          <w:lang w:val="en-GB" w:eastAsia="fr-FR"/>
        </w:rPr>
      </w:pPr>
    </w:p>
    <w:tbl>
      <w:tblPr>
        <w:tblW w:w="9021" w:type="dxa"/>
        <w:tblInd w:w="-90" w:type="dxa"/>
        <w:tblLayout w:type="fixed"/>
        <w:tblCellMar>
          <w:left w:w="0" w:type="dxa"/>
          <w:right w:w="0" w:type="dxa"/>
        </w:tblCellMar>
        <w:tblLook w:val="0000" w:firstRow="0" w:lastRow="0" w:firstColumn="0" w:lastColumn="0" w:noHBand="0" w:noVBand="0"/>
      </w:tblPr>
      <w:tblGrid>
        <w:gridCol w:w="3067"/>
        <w:gridCol w:w="142"/>
        <w:gridCol w:w="5812"/>
      </w:tblGrid>
      <w:tr w:rsidR="00FA04C1" w:rsidRPr="00E648CF" w14:paraId="683D1149" w14:textId="77777777" w:rsidTr="005174CA">
        <w:tc>
          <w:tcPr>
            <w:tcW w:w="9021" w:type="dxa"/>
            <w:gridSpan w:val="3"/>
          </w:tcPr>
          <w:p w14:paraId="43AA8C6E" w14:textId="2CB01774" w:rsidR="00FA04C1" w:rsidRPr="00E648CF" w:rsidRDefault="00E648CF" w:rsidP="005174CA">
            <w:pPr>
              <w:ind w:right="142"/>
              <w:jc w:val="both"/>
              <w:rPr>
                <w:rFonts w:cs="Arial"/>
                <w:b/>
                <w:szCs w:val="22"/>
                <w:u w:val="single"/>
                <w:lang w:val="en-GB" w:eastAsia="fr-FR"/>
              </w:rPr>
            </w:pPr>
            <w:r w:rsidRPr="00E648CF">
              <w:rPr>
                <w:rFonts w:cs="Arial"/>
                <w:b/>
                <w:szCs w:val="22"/>
                <w:u w:val="single"/>
                <w:lang w:val="en-GB" w:eastAsia="fr-FR"/>
              </w:rPr>
              <w:t>Fixed Amount:</w:t>
            </w:r>
          </w:p>
          <w:p w14:paraId="4DC3B67F" w14:textId="77777777" w:rsidR="00FA04C1" w:rsidRDefault="00FA04C1" w:rsidP="00E648CF">
            <w:pPr>
              <w:ind w:left="142" w:right="141"/>
              <w:jc w:val="both"/>
              <w:rPr>
                <w:rFonts w:cs="Arial"/>
                <w:szCs w:val="22"/>
                <w:lang w:val="en-GB" w:eastAsia="fr-FR"/>
              </w:rPr>
            </w:pPr>
          </w:p>
        </w:tc>
      </w:tr>
      <w:tr w:rsidR="00FA04C1" w14:paraId="6A239E4B" w14:textId="77777777" w:rsidTr="005174CA">
        <w:tc>
          <w:tcPr>
            <w:tcW w:w="3067" w:type="dxa"/>
          </w:tcPr>
          <w:p w14:paraId="09CCF916" w14:textId="77777777" w:rsidR="00FA04C1" w:rsidRDefault="00FA04C1" w:rsidP="005174CA">
            <w:pPr>
              <w:ind w:left="142"/>
              <w:jc w:val="both"/>
              <w:rPr>
                <w:rFonts w:cs="Arial"/>
                <w:szCs w:val="22"/>
                <w:lang w:val="en-GB" w:eastAsia="fr-FR"/>
              </w:rPr>
            </w:pPr>
            <w:r w:rsidRPr="00086275">
              <w:rPr>
                <w:rFonts w:cs="Arial"/>
                <w:szCs w:val="22"/>
                <w:lang w:val="en-US" w:eastAsia="fr-FR"/>
              </w:rPr>
              <w:t xml:space="preserve">Fixed Amount Payer: </w:t>
            </w:r>
          </w:p>
        </w:tc>
        <w:tc>
          <w:tcPr>
            <w:tcW w:w="142" w:type="dxa"/>
          </w:tcPr>
          <w:p w14:paraId="177C731F" w14:textId="77777777" w:rsidR="00FA04C1" w:rsidRDefault="00FA04C1" w:rsidP="005174CA">
            <w:pPr>
              <w:jc w:val="both"/>
              <w:rPr>
                <w:rFonts w:cs="Arial"/>
                <w:szCs w:val="22"/>
                <w:lang w:val="en-US" w:eastAsia="fr-FR"/>
              </w:rPr>
            </w:pPr>
          </w:p>
        </w:tc>
        <w:tc>
          <w:tcPr>
            <w:tcW w:w="5812" w:type="dxa"/>
          </w:tcPr>
          <w:p w14:paraId="1C593399" w14:textId="77777777" w:rsidR="00FA04C1" w:rsidRPr="00086275" w:rsidRDefault="00FA04C1" w:rsidP="005174CA">
            <w:pPr>
              <w:ind w:right="142"/>
              <w:jc w:val="both"/>
              <w:rPr>
                <w:rFonts w:cs="Arial"/>
                <w:szCs w:val="22"/>
                <w:lang w:val="en-US" w:eastAsia="fr-FR"/>
              </w:rPr>
            </w:pPr>
            <w:r w:rsidRPr="00086275">
              <w:rPr>
                <w:rFonts w:cs="Arial"/>
                <w:szCs w:val="22"/>
                <w:lang w:val="en-US" w:eastAsia="fr-FR"/>
              </w:rPr>
              <w:t>Party B</w:t>
            </w:r>
          </w:p>
          <w:p w14:paraId="251D2510" w14:textId="77777777" w:rsidR="00FA04C1" w:rsidRDefault="00FA04C1" w:rsidP="005174CA">
            <w:pPr>
              <w:ind w:right="142"/>
              <w:jc w:val="both"/>
              <w:rPr>
                <w:rFonts w:cs="Arial"/>
                <w:szCs w:val="22"/>
                <w:lang w:val="en-GB" w:eastAsia="fr-FR"/>
              </w:rPr>
            </w:pPr>
          </w:p>
        </w:tc>
      </w:tr>
      <w:tr w:rsidR="00FA04C1" w:rsidRPr="00DC24D2" w14:paraId="13F8FF29" w14:textId="77777777" w:rsidTr="005174CA">
        <w:tc>
          <w:tcPr>
            <w:tcW w:w="3067" w:type="dxa"/>
          </w:tcPr>
          <w:p w14:paraId="737C8806" w14:textId="77777777" w:rsidR="00FA04C1" w:rsidRDefault="00FA04C1" w:rsidP="005174CA">
            <w:pPr>
              <w:ind w:left="142"/>
              <w:jc w:val="both"/>
              <w:rPr>
                <w:rFonts w:cs="Arial"/>
                <w:szCs w:val="22"/>
                <w:lang w:val="en-US" w:eastAsia="fr-FR"/>
              </w:rPr>
            </w:pPr>
            <w:r>
              <w:rPr>
                <w:rFonts w:cs="Arial"/>
                <w:szCs w:val="22"/>
                <w:lang w:val="en-US" w:eastAsia="fr-FR"/>
              </w:rPr>
              <w:t>Fixed Amount (i):</w:t>
            </w:r>
          </w:p>
          <w:p w14:paraId="0B7B33C9" w14:textId="02F93086" w:rsidR="00FA04C1" w:rsidRDefault="00FA04C1" w:rsidP="005174CA">
            <w:pPr>
              <w:ind w:left="142"/>
              <w:rPr>
                <w:rFonts w:cs="Arial"/>
                <w:szCs w:val="22"/>
                <w:lang w:val="en-US" w:eastAsia="fr-FR"/>
              </w:rPr>
            </w:pPr>
            <w:r>
              <w:rPr>
                <w:rFonts w:cs="Arial"/>
                <w:noProof/>
                <w:color w:val="000000" w:themeColor="text1"/>
                <w:szCs w:val="22"/>
                <w:lang w:val="en-GB" w:eastAsia="fr-FR"/>
              </w:rPr>
              <w:t>(i=1)</w:t>
            </w:r>
          </w:p>
          <w:p w14:paraId="107E6530" w14:textId="77777777" w:rsidR="00FA04C1" w:rsidRDefault="00FA04C1" w:rsidP="005174CA">
            <w:pPr>
              <w:ind w:left="142"/>
              <w:jc w:val="both"/>
              <w:rPr>
                <w:rFonts w:cs="Arial"/>
                <w:szCs w:val="22"/>
                <w:lang w:val="en-GB" w:eastAsia="fr-FR"/>
              </w:rPr>
            </w:pPr>
          </w:p>
        </w:tc>
        <w:tc>
          <w:tcPr>
            <w:tcW w:w="142" w:type="dxa"/>
          </w:tcPr>
          <w:p w14:paraId="5BFC9AA2" w14:textId="77777777" w:rsidR="00FA04C1" w:rsidRDefault="00FA04C1" w:rsidP="005174CA">
            <w:pPr>
              <w:jc w:val="both"/>
              <w:rPr>
                <w:rFonts w:cs="Arial"/>
                <w:szCs w:val="22"/>
                <w:lang w:val="en-US" w:eastAsia="fr-FR"/>
              </w:rPr>
            </w:pPr>
          </w:p>
        </w:tc>
        <w:tc>
          <w:tcPr>
            <w:tcW w:w="5812" w:type="dxa"/>
          </w:tcPr>
          <w:p w14:paraId="04C51B89" w14:textId="264646D3" w:rsidR="00FA04C1" w:rsidRDefault="00FA04C1" w:rsidP="005174CA">
            <w:pPr>
              <w:tabs>
                <w:tab w:val="right" w:pos="9000"/>
                <w:tab w:val="right" w:pos="13594"/>
              </w:tabs>
              <w:ind w:right="141"/>
              <w:jc w:val="both"/>
              <w:rPr>
                <w:rFonts w:cs="Arial"/>
                <w:szCs w:val="22"/>
                <w:lang w:val="en-US" w:eastAsia="fr-FR"/>
              </w:rPr>
            </w:pPr>
            <w:r>
              <w:rPr>
                <w:rFonts w:cs="Arial"/>
                <w:color w:val="000000" w:themeColor="text1"/>
                <w:szCs w:val="22"/>
                <w:lang w:val="en-GB" w:eastAsia="fr-FR"/>
              </w:rPr>
              <w:t xml:space="preserve">In respect of Calculation Period, an amount expressed in the Settlement Currency as determined by the Calculation Agent in </w:t>
            </w:r>
            <w:r>
              <w:rPr>
                <w:rFonts w:cs="Arial"/>
                <w:color w:val="000000" w:themeColor="text1"/>
                <w:szCs w:val="22"/>
                <w:lang w:val="en-US" w:eastAsia="fr-FR"/>
              </w:rPr>
              <w:t>accordance with the following formula</w:t>
            </w:r>
          </w:p>
          <w:p w14:paraId="18BE12B7" w14:textId="77777777" w:rsidR="00FA04C1" w:rsidRDefault="00FA04C1" w:rsidP="005174CA">
            <w:pPr>
              <w:ind w:right="142"/>
              <w:jc w:val="both"/>
              <w:rPr>
                <w:rFonts w:cs="Arial"/>
                <w:szCs w:val="22"/>
                <w:lang w:val="en-US" w:eastAsia="fr-FR"/>
              </w:rPr>
            </w:pPr>
          </w:p>
          <w:p w14:paraId="4EE0B5F2" w14:textId="66A4A45F" w:rsidR="00FA04C1" w:rsidRDefault="00FA04C1" w:rsidP="005174CA">
            <w:pPr>
              <w:ind w:right="142"/>
              <w:jc w:val="both"/>
              <w:rPr>
                <w:rFonts w:cs="Arial"/>
                <w:spacing w:val="-3"/>
                <w:szCs w:val="22"/>
                <w:lang w:val="en-US"/>
              </w:rPr>
            </w:pPr>
            <w:r>
              <w:rPr>
                <w:rFonts w:cs="Arial"/>
                <w:szCs w:val="22"/>
                <w:lang w:val="en-US" w:eastAsia="fr-FR"/>
              </w:rPr>
              <w:t xml:space="preserve">Number of Units × </w:t>
            </w:r>
            <w:r w:rsidR="006B36B7">
              <w:rPr>
                <w:rFonts w:cs="Arial"/>
                <w:szCs w:val="22"/>
                <w:lang w:val="en-US" w:eastAsia="fr-FR"/>
              </w:rPr>
              <w:t>Initial Price</w:t>
            </w:r>
            <w:r>
              <w:rPr>
                <w:rFonts w:cs="Arial"/>
                <w:szCs w:val="22"/>
                <w:lang w:val="en-US" w:eastAsia="fr-FR"/>
              </w:rPr>
              <w:t xml:space="preserve"> </w:t>
            </w:r>
            <w:r w:rsidRPr="00A867C3">
              <w:rPr>
                <w:rFonts w:cs="Arial"/>
                <w:szCs w:val="22"/>
                <w:lang w:val="en-US" w:eastAsia="fr-FR"/>
              </w:rPr>
              <w:t xml:space="preserve">× </w:t>
            </w:r>
            <w:r w:rsidR="004C080C">
              <w:rPr>
                <w:rFonts w:cs="Arial"/>
                <w:szCs w:val="22"/>
                <w:lang w:val="en-US" w:eastAsia="fr-FR"/>
              </w:rPr>
              <w:t>Swap Fees</w:t>
            </w:r>
            <w:r>
              <w:rPr>
                <w:rFonts w:cs="Arial"/>
                <w:szCs w:val="22"/>
                <w:lang w:val="en-US" w:eastAsia="fr-FR"/>
              </w:rPr>
              <w:t xml:space="preserve"> </w:t>
            </w:r>
            <w:r>
              <w:rPr>
                <w:rFonts w:cs="Arial"/>
                <w:spacing w:val="-3"/>
                <w:szCs w:val="22"/>
                <w:lang w:val="en-US"/>
              </w:rPr>
              <w:t>× Fixed Rate Day Count Fraction × one unit of the Settlement Currency</w:t>
            </w:r>
          </w:p>
          <w:p w14:paraId="481CCD33" w14:textId="77777777" w:rsidR="00FA04C1" w:rsidRPr="006B36B7" w:rsidRDefault="00FA04C1" w:rsidP="00E648CF">
            <w:pPr>
              <w:tabs>
                <w:tab w:val="right" w:pos="9000"/>
                <w:tab w:val="right" w:pos="13594"/>
              </w:tabs>
              <w:ind w:right="142"/>
              <w:jc w:val="both"/>
              <w:rPr>
                <w:rFonts w:cs="Arial"/>
                <w:szCs w:val="22"/>
                <w:lang w:val="en-GB" w:eastAsia="fr-FR"/>
              </w:rPr>
            </w:pPr>
          </w:p>
        </w:tc>
      </w:tr>
      <w:tr w:rsidR="00FA04C1" w:rsidRPr="00DC24D2" w14:paraId="19F12D4D" w14:textId="77777777" w:rsidTr="005174CA">
        <w:tc>
          <w:tcPr>
            <w:tcW w:w="3067" w:type="dxa"/>
          </w:tcPr>
          <w:p w14:paraId="5261955F" w14:textId="77777777" w:rsidR="00FA04C1" w:rsidRPr="00086275" w:rsidRDefault="00FA04C1" w:rsidP="005174CA">
            <w:pPr>
              <w:ind w:left="142"/>
              <w:jc w:val="both"/>
              <w:rPr>
                <w:rFonts w:cs="Arial"/>
                <w:szCs w:val="22"/>
                <w:lang w:val="en-US" w:eastAsia="fr-FR"/>
              </w:rPr>
            </w:pPr>
            <w:r>
              <w:rPr>
                <w:rFonts w:cs="Arial"/>
                <w:szCs w:val="22"/>
                <w:lang w:val="en-US" w:eastAsia="fr-FR"/>
              </w:rPr>
              <w:t>Calculation Period</w:t>
            </w:r>
          </w:p>
        </w:tc>
        <w:tc>
          <w:tcPr>
            <w:tcW w:w="142" w:type="dxa"/>
          </w:tcPr>
          <w:p w14:paraId="04AC3050" w14:textId="77777777" w:rsidR="00FA04C1" w:rsidRDefault="00FA04C1" w:rsidP="005174CA">
            <w:pPr>
              <w:jc w:val="both"/>
              <w:rPr>
                <w:rFonts w:cs="Arial"/>
                <w:szCs w:val="22"/>
                <w:lang w:val="en-US" w:eastAsia="fr-FR"/>
              </w:rPr>
            </w:pPr>
            <w:r>
              <w:rPr>
                <w:rFonts w:cs="Arial"/>
                <w:szCs w:val="22"/>
                <w:lang w:val="en-US" w:eastAsia="fr-FR"/>
              </w:rPr>
              <w:t>:</w:t>
            </w:r>
          </w:p>
        </w:tc>
        <w:tc>
          <w:tcPr>
            <w:tcW w:w="5812" w:type="dxa"/>
          </w:tcPr>
          <w:p w14:paraId="5CC61586" w14:textId="59E87C0F" w:rsidR="00FA04C1" w:rsidRDefault="00237827" w:rsidP="005174CA">
            <w:pPr>
              <w:ind w:right="142"/>
              <w:jc w:val="both"/>
              <w:rPr>
                <w:rFonts w:cs="Arial"/>
                <w:color w:val="000000" w:themeColor="text1"/>
                <w:szCs w:val="22"/>
                <w:lang w:val="en-GB" w:eastAsia="fr-FR"/>
              </w:rPr>
            </w:pPr>
            <w:r>
              <w:rPr>
                <w:rFonts w:cs="Arial"/>
                <w:color w:val="000000" w:themeColor="text1"/>
                <w:szCs w:val="22"/>
                <w:lang w:val="en-US" w:eastAsia="fr-FR"/>
              </w:rPr>
              <w:t>means, p</w:t>
            </w:r>
            <w:r w:rsidR="00FA04C1">
              <w:rPr>
                <w:rFonts w:cs="Arial"/>
                <w:color w:val="000000" w:themeColor="text1"/>
                <w:szCs w:val="22"/>
                <w:lang w:val="en-GB" w:eastAsia="fr-FR"/>
              </w:rPr>
              <w:t>eriod from and including Valuation Date (</w:t>
            </w:r>
            <w:r w:rsidR="006B36B7">
              <w:rPr>
                <w:rFonts w:cs="Arial"/>
                <w:color w:val="000000" w:themeColor="text1"/>
                <w:szCs w:val="22"/>
                <w:lang w:val="en-GB" w:eastAsia="fr-FR"/>
              </w:rPr>
              <w:t>0</w:t>
            </w:r>
            <w:r w:rsidR="00FA04C1">
              <w:rPr>
                <w:rFonts w:cs="Arial"/>
                <w:color w:val="000000" w:themeColor="text1"/>
                <w:szCs w:val="22"/>
                <w:lang w:val="en-GB" w:eastAsia="fr-FR"/>
              </w:rPr>
              <w:t>) to but excluding the Valuation Date (</w:t>
            </w:r>
            <w:r w:rsidR="006B36B7">
              <w:rPr>
                <w:rFonts w:cs="Arial"/>
                <w:color w:val="000000" w:themeColor="text1"/>
                <w:szCs w:val="22"/>
                <w:lang w:val="en-GB" w:eastAsia="fr-FR"/>
              </w:rPr>
              <w:t>1)</w:t>
            </w:r>
            <w:r w:rsidR="00FA04C1">
              <w:rPr>
                <w:rFonts w:cs="Arial"/>
                <w:color w:val="000000" w:themeColor="text1"/>
                <w:szCs w:val="22"/>
                <w:lang w:val="en-GB" w:eastAsia="fr-FR"/>
              </w:rPr>
              <w:t xml:space="preserve"> </w:t>
            </w:r>
          </w:p>
          <w:p w14:paraId="363492D1" w14:textId="77777777" w:rsidR="00FA04C1" w:rsidRPr="00E648CF" w:rsidRDefault="00FA04C1" w:rsidP="005174CA">
            <w:pPr>
              <w:ind w:right="142"/>
              <w:jc w:val="both"/>
              <w:rPr>
                <w:rFonts w:cs="Arial"/>
                <w:szCs w:val="22"/>
                <w:lang w:val="en-GB" w:eastAsia="fr-FR"/>
              </w:rPr>
            </w:pPr>
          </w:p>
        </w:tc>
      </w:tr>
      <w:tr w:rsidR="004C080C" w:rsidRPr="00086275" w14:paraId="2495E7BC" w14:textId="77777777" w:rsidTr="005174CA">
        <w:tc>
          <w:tcPr>
            <w:tcW w:w="3067" w:type="dxa"/>
          </w:tcPr>
          <w:p w14:paraId="16982EC0" w14:textId="7D4B81D7" w:rsidR="004C080C" w:rsidRDefault="004C080C" w:rsidP="005174CA">
            <w:pPr>
              <w:ind w:left="142"/>
              <w:jc w:val="both"/>
              <w:rPr>
                <w:rFonts w:cs="Arial"/>
                <w:szCs w:val="22"/>
                <w:lang w:val="en-US" w:eastAsia="fr-FR"/>
              </w:rPr>
            </w:pPr>
            <w:r>
              <w:rPr>
                <w:rFonts w:cs="Arial"/>
                <w:szCs w:val="22"/>
                <w:lang w:val="en-US" w:eastAsia="fr-FR"/>
              </w:rPr>
              <w:t>Swap Fees</w:t>
            </w:r>
          </w:p>
        </w:tc>
        <w:tc>
          <w:tcPr>
            <w:tcW w:w="142" w:type="dxa"/>
          </w:tcPr>
          <w:p w14:paraId="67463CB6" w14:textId="18B396C4" w:rsidR="004C080C" w:rsidRDefault="004C080C" w:rsidP="005174CA">
            <w:pPr>
              <w:jc w:val="both"/>
              <w:rPr>
                <w:rFonts w:cs="Arial"/>
                <w:szCs w:val="22"/>
                <w:lang w:val="en-US" w:eastAsia="fr-FR"/>
              </w:rPr>
            </w:pPr>
            <w:r>
              <w:rPr>
                <w:rFonts w:cs="Arial"/>
                <w:szCs w:val="22"/>
                <w:lang w:val="en-US" w:eastAsia="fr-FR"/>
              </w:rPr>
              <w:t>:</w:t>
            </w:r>
          </w:p>
        </w:tc>
        <w:tc>
          <w:tcPr>
            <w:tcW w:w="5812" w:type="dxa"/>
          </w:tcPr>
          <w:p w14:paraId="4A707E23" w14:textId="7A8AC21D" w:rsidR="004C080C" w:rsidRDefault="002F2AC7" w:rsidP="005174CA">
            <w:pPr>
              <w:ind w:right="142"/>
              <w:jc w:val="both"/>
              <w:rPr>
                <w:rFonts w:cs="Arial"/>
                <w:color w:val="000000" w:themeColor="text1"/>
                <w:szCs w:val="22"/>
                <w:lang w:val="en-US" w:eastAsia="fr-FR"/>
              </w:rPr>
            </w:pPr>
            <w:r>
              <w:rPr>
                <w:rFonts w:cs="Arial"/>
                <w:color w:val="000000" w:themeColor="text1"/>
                <w:szCs w:val="22"/>
                <w:lang w:val="en-US" w:eastAsia="fr-FR"/>
              </w:rPr>
              <w:t>+</w:t>
            </w:r>
            <w:r w:rsidR="004C080C">
              <w:rPr>
                <w:rFonts w:cs="Arial"/>
                <w:color w:val="000000" w:themeColor="text1"/>
                <w:szCs w:val="22"/>
                <w:lang w:val="en-US" w:eastAsia="fr-FR"/>
              </w:rPr>
              <w:t>0.</w:t>
            </w:r>
            <w:r>
              <w:rPr>
                <w:rFonts w:cs="Arial"/>
                <w:color w:val="000000" w:themeColor="text1"/>
                <w:szCs w:val="22"/>
                <w:lang w:val="en-US" w:eastAsia="fr-FR"/>
              </w:rPr>
              <w:t>3</w:t>
            </w:r>
            <w:r w:rsidR="004C080C">
              <w:rPr>
                <w:rFonts w:cs="Arial"/>
                <w:color w:val="000000" w:themeColor="text1"/>
                <w:szCs w:val="22"/>
                <w:lang w:val="en-US" w:eastAsia="fr-FR"/>
              </w:rPr>
              <w:t>0%</w:t>
            </w:r>
          </w:p>
          <w:p w14:paraId="0C93FE78" w14:textId="1549C753" w:rsidR="004C080C" w:rsidRDefault="004C080C" w:rsidP="005174CA">
            <w:pPr>
              <w:ind w:right="142"/>
              <w:jc w:val="both"/>
              <w:rPr>
                <w:rFonts w:cs="Arial"/>
                <w:color w:val="000000" w:themeColor="text1"/>
                <w:szCs w:val="22"/>
                <w:lang w:val="en-US" w:eastAsia="fr-FR"/>
              </w:rPr>
            </w:pPr>
          </w:p>
        </w:tc>
      </w:tr>
      <w:tr w:rsidR="00FA04C1" w:rsidRPr="00086275" w14:paraId="7ABBB6EE" w14:textId="77777777" w:rsidTr="005174CA">
        <w:tc>
          <w:tcPr>
            <w:tcW w:w="3067" w:type="dxa"/>
          </w:tcPr>
          <w:p w14:paraId="5463A07D" w14:textId="77777777" w:rsidR="00FA04C1" w:rsidRDefault="00FA04C1" w:rsidP="005174CA">
            <w:pPr>
              <w:ind w:left="142"/>
              <w:rPr>
                <w:rFonts w:cs="Arial"/>
                <w:szCs w:val="22"/>
                <w:lang w:val="en-US" w:eastAsia="fr-FR"/>
              </w:rPr>
            </w:pPr>
            <w:r>
              <w:rPr>
                <w:rFonts w:cs="Arial"/>
                <w:szCs w:val="22"/>
                <w:lang w:val="en-US" w:eastAsia="fr-FR"/>
              </w:rPr>
              <w:t>Fixed Rate Day Count Fraction</w:t>
            </w:r>
          </w:p>
          <w:p w14:paraId="0D10BA1F" w14:textId="77777777" w:rsidR="00FA04C1" w:rsidRPr="00086275" w:rsidRDefault="00FA04C1" w:rsidP="005174CA">
            <w:pPr>
              <w:ind w:left="142"/>
              <w:jc w:val="both"/>
              <w:rPr>
                <w:rFonts w:cs="Arial"/>
                <w:szCs w:val="22"/>
                <w:lang w:val="en-US" w:eastAsia="fr-FR"/>
              </w:rPr>
            </w:pPr>
          </w:p>
        </w:tc>
        <w:tc>
          <w:tcPr>
            <w:tcW w:w="142" w:type="dxa"/>
          </w:tcPr>
          <w:p w14:paraId="55C10184" w14:textId="77777777" w:rsidR="00FA04C1" w:rsidRDefault="00FA04C1" w:rsidP="005174CA">
            <w:pPr>
              <w:jc w:val="both"/>
              <w:rPr>
                <w:rFonts w:cs="Arial"/>
                <w:szCs w:val="22"/>
                <w:lang w:val="en-US" w:eastAsia="fr-FR"/>
              </w:rPr>
            </w:pPr>
            <w:r>
              <w:rPr>
                <w:rFonts w:cs="Arial"/>
                <w:szCs w:val="22"/>
                <w:lang w:eastAsia="fr-FR"/>
              </w:rPr>
              <w:t>:</w:t>
            </w:r>
          </w:p>
        </w:tc>
        <w:tc>
          <w:tcPr>
            <w:tcW w:w="5812" w:type="dxa"/>
          </w:tcPr>
          <w:p w14:paraId="6863FF04" w14:textId="77777777" w:rsidR="00FA04C1" w:rsidRDefault="00FA04C1" w:rsidP="005174CA">
            <w:pPr>
              <w:ind w:right="142"/>
              <w:rPr>
                <w:rFonts w:cs="Arial"/>
                <w:color w:val="000000" w:themeColor="text1"/>
                <w:szCs w:val="22"/>
                <w:lang w:val="en-GB" w:eastAsia="fr-FR"/>
              </w:rPr>
            </w:pPr>
            <w:r>
              <w:rPr>
                <w:rFonts w:cs="Arial"/>
                <w:color w:val="000000" w:themeColor="text1"/>
                <w:szCs w:val="22"/>
                <w:lang w:val="en-GB" w:eastAsia="fr-FR"/>
              </w:rPr>
              <w:t>Actual/360</w:t>
            </w:r>
          </w:p>
          <w:p w14:paraId="5F3B2307" w14:textId="77777777" w:rsidR="00FA04C1" w:rsidRPr="00086275" w:rsidRDefault="00FA04C1" w:rsidP="005174CA">
            <w:pPr>
              <w:ind w:right="142"/>
              <w:jc w:val="both"/>
              <w:rPr>
                <w:rFonts w:cs="Arial"/>
                <w:szCs w:val="22"/>
                <w:lang w:val="en-US" w:eastAsia="fr-FR"/>
              </w:rPr>
            </w:pPr>
          </w:p>
        </w:tc>
      </w:tr>
      <w:tr w:rsidR="00FA04C1" w:rsidRPr="003017FB" w14:paraId="12C5CFC7" w14:textId="77777777" w:rsidTr="005174CA">
        <w:tc>
          <w:tcPr>
            <w:tcW w:w="3067" w:type="dxa"/>
          </w:tcPr>
          <w:p w14:paraId="0E65BE2D" w14:textId="77777777" w:rsidR="00FA04C1" w:rsidRDefault="00FA04C1" w:rsidP="005174CA">
            <w:pPr>
              <w:ind w:left="142"/>
              <w:jc w:val="both"/>
              <w:rPr>
                <w:rFonts w:cs="Arial"/>
                <w:szCs w:val="22"/>
                <w:lang w:val="en-GB" w:eastAsia="fr-FR"/>
              </w:rPr>
            </w:pPr>
            <w:r w:rsidRPr="00086275">
              <w:rPr>
                <w:rFonts w:cs="Arial"/>
                <w:szCs w:val="22"/>
                <w:lang w:val="en-US" w:eastAsia="fr-FR"/>
              </w:rPr>
              <w:t>Fixed Amount Payment Date:</w:t>
            </w:r>
          </w:p>
        </w:tc>
        <w:tc>
          <w:tcPr>
            <w:tcW w:w="142" w:type="dxa"/>
          </w:tcPr>
          <w:p w14:paraId="703D859C" w14:textId="77777777" w:rsidR="00FA04C1" w:rsidRDefault="00FA04C1" w:rsidP="005174CA">
            <w:pPr>
              <w:jc w:val="both"/>
              <w:rPr>
                <w:rFonts w:cs="Arial"/>
                <w:szCs w:val="22"/>
                <w:lang w:val="en-US" w:eastAsia="fr-FR"/>
              </w:rPr>
            </w:pPr>
          </w:p>
        </w:tc>
        <w:tc>
          <w:tcPr>
            <w:tcW w:w="5812" w:type="dxa"/>
          </w:tcPr>
          <w:p w14:paraId="43172AC4" w14:textId="77777777" w:rsidR="00FA04C1" w:rsidRDefault="00803D11" w:rsidP="00803D11">
            <w:pPr>
              <w:ind w:right="142"/>
              <w:jc w:val="both"/>
              <w:rPr>
                <w:rFonts w:cs="Arial"/>
                <w:color w:val="000000" w:themeColor="text1"/>
                <w:szCs w:val="22"/>
                <w:lang w:val="en-GB" w:eastAsia="fr-FR"/>
              </w:rPr>
            </w:pPr>
            <w:r w:rsidRPr="00803D11">
              <w:rPr>
                <w:rFonts w:cs="Arial"/>
                <w:color w:val="000000" w:themeColor="text1"/>
                <w:szCs w:val="22"/>
                <w:lang w:val="en-GB" w:eastAsia="fr-FR"/>
              </w:rPr>
              <w:t>Cash Settlement Payment</w:t>
            </w:r>
            <w:r>
              <w:rPr>
                <w:rFonts w:cs="Arial"/>
                <w:color w:val="000000" w:themeColor="text1"/>
                <w:szCs w:val="22"/>
                <w:lang w:val="en-GB" w:eastAsia="fr-FR"/>
              </w:rPr>
              <w:t xml:space="preserve"> </w:t>
            </w:r>
            <w:r w:rsidRPr="00803D11">
              <w:rPr>
                <w:rFonts w:cs="Arial"/>
                <w:color w:val="000000" w:themeColor="text1"/>
                <w:szCs w:val="22"/>
                <w:lang w:val="en-GB" w:eastAsia="fr-FR"/>
              </w:rPr>
              <w:t xml:space="preserve">Date </w:t>
            </w:r>
          </w:p>
          <w:p w14:paraId="1F978493" w14:textId="52EF5831" w:rsidR="00E648CF" w:rsidRPr="00E648CF" w:rsidRDefault="00E648CF" w:rsidP="00803D11">
            <w:pPr>
              <w:ind w:right="142"/>
              <w:jc w:val="both"/>
              <w:rPr>
                <w:rFonts w:cs="Arial"/>
                <w:color w:val="000000" w:themeColor="text1"/>
                <w:szCs w:val="22"/>
                <w:lang w:val="en-GB" w:eastAsia="fr-FR"/>
              </w:rPr>
            </w:pPr>
          </w:p>
        </w:tc>
      </w:tr>
    </w:tbl>
    <w:p w14:paraId="28E734BE" w14:textId="332BED2E" w:rsidR="0039656C" w:rsidRDefault="0039656C">
      <w:pPr>
        <w:spacing w:after="240"/>
        <w:jc w:val="both"/>
        <w:rPr>
          <w:rFonts w:cs="Arial"/>
          <w:b/>
          <w:szCs w:val="22"/>
          <w:u w:val="single"/>
          <w:lang w:val="en-GB" w:eastAsia="fr-FR"/>
        </w:rPr>
      </w:pPr>
      <w:r w:rsidRPr="005441B2">
        <w:rPr>
          <w:rFonts w:cs="Arial"/>
          <w:b/>
          <w:szCs w:val="22"/>
          <w:u w:val="single"/>
          <w:lang w:val="en-GB" w:eastAsia="fr-FR"/>
        </w:rPr>
        <w:t xml:space="preserve">Definitions specific to </w:t>
      </w:r>
      <w:r w:rsidR="00D329C6">
        <w:rPr>
          <w:rFonts w:cs="Arial"/>
          <w:b/>
          <w:szCs w:val="22"/>
          <w:u w:val="single"/>
          <w:lang w:val="en-GB" w:eastAsia="fr-FR"/>
        </w:rPr>
        <w:t xml:space="preserve">SGI </w:t>
      </w:r>
      <w:r w:rsidRPr="005441B2">
        <w:rPr>
          <w:rFonts w:cs="Arial"/>
          <w:b/>
          <w:szCs w:val="22"/>
          <w:u w:val="single"/>
          <w:lang w:val="en-GB" w:eastAsia="fr-FR"/>
        </w:rPr>
        <w:t>Index</w:t>
      </w: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EF37F2" w:rsidRPr="00DC24D2" w14:paraId="64B258DA" w14:textId="77777777" w:rsidTr="00B52B5F">
        <w:tc>
          <w:tcPr>
            <w:tcW w:w="3119" w:type="dxa"/>
          </w:tcPr>
          <w:p w14:paraId="5A7FA3FC" w14:textId="2CE9B59C" w:rsidR="00A92544" w:rsidRPr="00EF37F2" w:rsidRDefault="00A92544" w:rsidP="00B52B5F">
            <w:pPr>
              <w:tabs>
                <w:tab w:val="left" w:pos="2309"/>
              </w:tabs>
              <w:ind w:left="142"/>
              <w:jc w:val="both"/>
              <w:rPr>
                <w:rFonts w:cs="Arial"/>
                <w:szCs w:val="22"/>
              </w:rPr>
            </w:pPr>
            <w:r w:rsidRPr="00EF37F2">
              <w:rPr>
                <w:rFonts w:cs="Arial"/>
                <w:szCs w:val="22"/>
                <w:lang w:val="en-GB"/>
              </w:rPr>
              <w:t>Index Rules</w:t>
            </w:r>
          </w:p>
        </w:tc>
        <w:tc>
          <w:tcPr>
            <w:tcW w:w="142" w:type="dxa"/>
          </w:tcPr>
          <w:p w14:paraId="6DC2DBCD" w14:textId="77777777" w:rsidR="00A92544" w:rsidRPr="00EF37F2" w:rsidRDefault="00A92544" w:rsidP="00B52B5F">
            <w:pPr>
              <w:jc w:val="both"/>
              <w:rPr>
                <w:rFonts w:cs="Arial"/>
                <w:szCs w:val="22"/>
              </w:rPr>
            </w:pPr>
            <w:r w:rsidRPr="00EF37F2">
              <w:rPr>
                <w:rFonts w:cs="Arial"/>
                <w:szCs w:val="22"/>
              </w:rPr>
              <w:t>:</w:t>
            </w:r>
          </w:p>
        </w:tc>
        <w:tc>
          <w:tcPr>
            <w:tcW w:w="5812" w:type="dxa"/>
          </w:tcPr>
          <w:p w14:paraId="6296953D" w14:textId="7920D32D" w:rsidR="00FE62A5" w:rsidRPr="00011C71" w:rsidRDefault="00FE62A5" w:rsidP="00FE62A5">
            <w:pPr>
              <w:jc w:val="both"/>
              <w:rPr>
                <w:rFonts w:cs="Arial"/>
                <w:szCs w:val="22"/>
                <w:lang w:val="en-GB"/>
              </w:rPr>
            </w:pPr>
            <w:r>
              <w:rPr>
                <w:rFonts w:cs="Arial"/>
                <w:szCs w:val="22"/>
                <w:lang w:val="en-GB"/>
              </w:rPr>
              <w:t xml:space="preserve">The </w:t>
            </w:r>
            <w:r>
              <w:rPr>
                <w:rFonts w:cs="Arial"/>
                <w:noProof/>
                <w:szCs w:val="22"/>
                <w:lang w:val="en-GB"/>
              </w:rPr>
              <w:t>i</w:t>
            </w:r>
            <w:r>
              <w:rPr>
                <w:rFonts w:cs="Arial"/>
                <w:szCs w:val="22"/>
                <w:lang w:val="en-GB"/>
              </w:rPr>
              <w:t xml:space="preserve">ndex </w:t>
            </w:r>
            <w:r w:rsidRPr="00011C71">
              <w:rPr>
                <w:rFonts w:cs="Arial"/>
                <w:szCs w:val="22"/>
                <w:lang w:val="en-GB"/>
              </w:rPr>
              <w:t xml:space="preserve">rules in respect of </w:t>
            </w:r>
            <w:r w:rsidR="00713477">
              <w:rPr>
                <w:rFonts w:cs="Arial"/>
                <w:noProof/>
                <w:szCs w:val="22"/>
                <w:lang w:val="en-GB" w:eastAsia="fr-FR"/>
              </w:rPr>
              <w:t>the</w:t>
            </w:r>
            <w:r w:rsidR="00D329C6">
              <w:rPr>
                <w:rFonts w:cs="Arial"/>
                <w:noProof/>
                <w:szCs w:val="22"/>
                <w:lang w:val="en-GB" w:eastAsia="fr-FR"/>
              </w:rPr>
              <w:t xml:space="preserve"> Index</w:t>
            </w:r>
            <w:r w:rsidR="0024162A">
              <w:rPr>
                <w:rFonts w:cs="Arial"/>
                <w:noProof/>
                <w:szCs w:val="22"/>
                <w:lang w:val="en-GB" w:eastAsia="fr-FR"/>
              </w:rPr>
              <w:t xml:space="preserve"> dated as of </w:t>
            </w:r>
            <w:r w:rsidR="002F2AC7">
              <w:rPr>
                <w:rFonts w:cs="Arial"/>
                <w:noProof/>
                <w:szCs w:val="22"/>
                <w:lang w:val="en-GB" w:eastAsia="fr-FR"/>
              </w:rPr>
              <w:t>10</w:t>
            </w:r>
            <w:r w:rsidR="0024162A">
              <w:rPr>
                <w:rFonts w:cs="Arial"/>
                <w:noProof/>
                <w:szCs w:val="22"/>
                <w:lang w:val="en-GB" w:eastAsia="fr-FR"/>
              </w:rPr>
              <w:t xml:space="preserve"> </w:t>
            </w:r>
            <w:r w:rsidR="002F2AC7">
              <w:rPr>
                <w:rFonts w:cs="Arial"/>
                <w:noProof/>
                <w:szCs w:val="22"/>
                <w:lang w:val="en-GB" w:eastAsia="fr-FR"/>
              </w:rPr>
              <w:t xml:space="preserve">March </w:t>
            </w:r>
            <w:r w:rsidR="0024162A">
              <w:rPr>
                <w:rFonts w:cs="Arial"/>
                <w:noProof/>
                <w:szCs w:val="22"/>
                <w:lang w:val="en-GB" w:eastAsia="fr-FR"/>
              </w:rPr>
              <w:t>202</w:t>
            </w:r>
            <w:r w:rsidR="002F2AC7">
              <w:rPr>
                <w:rFonts w:cs="Arial"/>
                <w:noProof/>
                <w:szCs w:val="22"/>
                <w:lang w:val="en-GB" w:eastAsia="fr-FR"/>
              </w:rPr>
              <w:t>3</w:t>
            </w:r>
            <w:r w:rsidR="00311124">
              <w:rPr>
                <w:rFonts w:cs="Arial"/>
                <w:noProof/>
                <w:szCs w:val="22"/>
                <w:lang w:val="en-GB" w:eastAsia="fr-FR"/>
              </w:rPr>
              <w:t xml:space="preserve"> and attached hereto within the Annex, as such rules may be amended, supplemented or superseded from time to time</w:t>
            </w:r>
            <w:r w:rsidRPr="00011C71">
              <w:rPr>
                <w:rFonts w:cs="Arial"/>
                <w:szCs w:val="22"/>
                <w:lang w:val="en-GB"/>
              </w:rPr>
              <w:t>.</w:t>
            </w:r>
            <w:r w:rsidR="00340ECD" w:rsidRPr="00EF37F2">
              <w:rPr>
                <w:rFonts w:cs="Arial"/>
                <w:szCs w:val="22"/>
                <w:lang w:val="en-GB"/>
              </w:rPr>
              <w:t xml:space="preserve"> A copy of current Index Rules applicable to the Index is available either online on the website </w:t>
            </w:r>
            <w:r w:rsidR="00340ECD" w:rsidRPr="00EF37F2">
              <w:rPr>
                <w:lang w:val="en-US"/>
              </w:rPr>
              <w:t>https://sgi.sgmarkets.com/en/</w:t>
            </w:r>
            <w:r w:rsidR="00340ECD" w:rsidRPr="00EF37F2">
              <w:rPr>
                <w:rFonts w:cs="Arial"/>
                <w:szCs w:val="22"/>
                <w:lang w:val="en-GB"/>
              </w:rPr>
              <w:t>, or if not online, upon written request made to the Index Sponsor.</w:t>
            </w:r>
          </w:p>
          <w:p w14:paraId="67773ED5" w14:textId="216C72CC" w:rsidR="00A92544" w:rsidRPr="00EF37F2" w:rsidRDefault="00A92544">
            <w:pPr>
              <w:ind w:right="142"/>
              <w:jc w:val="both"/>
              <w:rPr>
                <w:rFonts w:cs="Arial"/>
                <w:szCs w:val="22"/>
                <w:lang w:val="en-GB"/>
              </w:rPr>
            </w:pPr>
          </w:p>
        </w:tc>
      </w:tr>
      <w:tr w:rsidR="00EF37F2" w:rsidRPr="00EF37F2" w14:paraId="12EB9102" w14:textId="77777777" w:rsidTr="00B52B5F">
        <w:tc>
          <w:tcPr>
            <w:tcW w:w="3119" w:type="dxa"/>
          </w:tcPr>
          <w:p w14:paraId="24313BF2" w14:textId="319A66E2" w:rsidR="00A92544" w:rsidRPr="00EF37F2" w:rsidRDefault="00A92544" w:rsidP="00B52B5F">
            <w:pPr>
              <w:ind w:left="142"/>
              <w:jc w:val="both"/>
              <w:rPr>
                <w:rFonts w:cs="Arial"/>
                <w:szCs w:val="22"/>
                <w:lang w:val="en-US"/>
              </w:rPr>
            </w:pPr>
            <w:r w:rsidRPr="00EF37F2">
              <w:rPr>
                <w:rFonts w:cs="Arial"/>
                <w:szCs w:val="22"/>
              </w:rPr>
              <w:t>Index Sponsor</w:t>
            </w:r>
            <w:r w:rsidRPr="00EF37F2">
              <w:rPr>
                <w:rFonts w:cs="Arial"/>
                <w:szCs w:val="22"/>
                <w:lang w:val="en-US"/>
              </w:rPr>
              <w:t xml:space="preserve"> </w:t>
            </w:r>
          </w:p>
        </w:tc>
        <w:tc>
          <w:tcPr>
            <w:tcW w:w="142" w:type="dxa"/>
          </w:tcPr>
          <w:p w14:paraId="0FD5789A" w14:textId="77777777" w:rsidR="00A92544" w:rsidRPr="00EF37F2" w:rsidRDefault="00A92544" w:rsidP="00B52B5F">
            <w:pPr>
              <w:jc w:val="both"/>
              <w:rPr>
                <w:rFonts w:cs="Arial"/>
                <w:szCs w:val="22"/>
              </w:rPr>
            </w:pPr>
            <w:r w:rsidRPr="00EF37F2">
              <w:rPr>
                <w:rFonts w:cs="Arial"/>
                <w:szCs w:val="22"/>
              </w:rPr>
              <w:t>:</w:t>
            </w:r>
          </w:p>
        </w:tc>
        <w:tc>
          <w:tcPr>
            <w:tcW w:w="5812" w:type="dxa"/>
          </w:tcPr>
          <w:p w14:paraId="54436522" w14:textId="77777777" w:rsidR="00A92544" w:rsidRDefault="00A92544" w:rsidP="000A58DE">
            <w:pPr>
              <w:jc w:val="both"/>
              <w:rPr>
                <w:rFonts w:cs="Arial"/>
                <w:szCs w:val="22"/>
                <w:lang w:val="en-US"/>
              </w:rPr>
            </w:pPr>
            <w:r w:rsidRPr="00EF37F2">
              <w:rPr>
                <w:rFonts w:cs="Arial"/>
                <w:szCs w:val="22"/>
                <w:lang w:val="en-US"/>
              </w:rPr>
              <w:t>Société Générale</w:t>
            </w:r>
          </w:p>
          <w:p w14:paraId="13327CD4" w14:textId="1928FB75" w:rsidR="000A58DE" w:rsidRPr="00EF37F2" w:rsidRDefault="000A58DE">
            <w:pPr>
              <w:jc w:val="both"/>
              <w:rPr>
                <w:rFonts w:cs="Arial"/>
                <w:szCs w:val="22"/>
                <w:lang w:val="en-US"/>
              </w:rPr>
            </w:pPr>
          </w:p>
        </w:tc>
      </w:tr>
      <w:tr w:rsidR="00EF37F2" w:rsidRPr="008B2EF0" w14:paraId="4696AA30" w14:textId="77777777" w:rsidTr="00B52B5F">
        <w:tc>
          <w:tcPr>
            <w:tcW w:w="3119" w:type="dxa"/>
          </w:tcPr>
          <w:p w14:paraId="572D67B8" w14:textId="0B69BB3B" w:rsidR="00A92544" w:rsidRDefault="00A92544" w:rsidP="00B52B5F">
            <w:pPr>
              <w:ind w:left="142"/>
              <w:jc w:val="both"/>
              <w:rPr>
                <w:rFonts w:cs="Arial"/>
                <w:szCs w:val="22"/>
              </w:rPr>
            </w:pPr>
            <w:r w:rsidRPr="00EF37F2">
              <w:rPr>
                <w:rFonts w:cs="Arial"/>
                <w:szCs w:val="22"/>
              </w:rPr>
              <w:t xml:space="preserve">Index </w:t>
            </w:r>
            <w:r w:rsidRPr="00EF37F2">
              <w:rPr>
                <w:rFonts w:cs="Arial"/>
                <w:szCs w:val="22"/>
                <w:lang w:val="en-GB"/>
              </w:rPr>
              <w:t>Calculation</w:t>
            </w:r>
            <w:r w:rsidRPr="00EF37F2">
              <w:rPr>
                <w:rFonts w:cs="Arial"/>
                <w:szCs w:val="22"/>
              </w:rPr>
              <w:t xml:space="preserve"> Agent</w:t>
            </w:r>
          </w:p>
          <w:p w14:paraId="7226B1D8" w14:textId="35F6C697" w:rsidR="00D329C6" w:rsidRPr="00EF37F2" w:rsidRDefault="00D329C6" w:rsidP="00B52B5F">
            <w:pPr>
              <w:ind w:left="142"/>
              <w:jc w:val="both"/>
              <w:rPr>
                <w:rFonts w:cs="Arial"/>
                <w:szCs w:val="22"/>
                <w:lang w:val="en-US"/>
              </w:rPr>
            </w:pPr>
          </w:p>
        </w:tc>
        <w:tc>
          <w:tcPr>
            <w:tcW w:w="142" w:type="dxa"/>
          </w:tcPr>
          <w:p w14:paraId="5181AD8B" w14:textId="77777777" w:rsidR="00A92544" w:rsidRPr="00EF37F2" w:rsidRDefault="00A92544" w:rsidP="00B52B5F">
            <w:pPr>
              <w:jc w:val="both"/>
              <w:rPr>
                <w:rFonts w:cs="Arial"/>
                <w:szCs w:val="22"/>
              </w:rPr>
            </w:pPr>
            <w:r w:rsidRPr="00EF37F2">
              <w:rPr>
                <w:rFonts w:cs="Arial"/>
                <w:szCs w:val="22"/>
              </w:rPr>
              <w:t>:</w:t>
            </w:r>
          </w:p>
        </w:tc>
        <w:tc>
          <w:tcPr>
            <w:tcW w:w="5812" w:type="dxa"/>
          </w:tcPr>
          <w:p w14:paraId="2E01E132" w14:textId="0EDCAA5C" w:rsidR="00A92544" w:rsidRDefault="00B35FDF" w:rsidP="000A58DE">
            <w:pPr>
              <w:jc w:val="both"/>
              <w:rPr>
                <w:rFonts w:cs="Arial"/>
                <w:szCs w:val="22"/>
                <w:lang w:val="en-US" w:eastAsia="fr-FR"/>
              </w:rPr>
            </w:pPr>
            <w:r>
              <w:rPr>
                <w:rFonts w:cs="Arial"/>
                <w:szCs w:val="22"/>
                <w:lang w:val="en-US" w:eastAsia="fr-FR"/>
              </w:rPr>
              <w:t>Singapore Exchange</w:t>
            </w:r>
            <w:r w:rsidRPr="001F0ED1">
              <w:rPr>
                <w:rFonts w:cs="Arial"/>
                <w:szCs w:val="22"/>
                <w:lang w:val="en-US" w:eastAsia="fr-FR"/>
              </w:rPr>
              <w:t xml:space="preserve"> </w:t>
            </w:r>
            <w:r w:rsidR="00702DEE" w:rsidRPr="001F0ED1">
              <w:rPr>
                <w:rFonts w:cs="Arial"/>
                <w:szCs w:val="22"/>
                <w:lang w:val="en-US" w:eastAsia="fr-FR"/>
              </w:rPr>
              <w:t>Limited</w:t>
            </w:r>
            <w:r w:rsidR="00702DEE" w:rsidRPr="00617A97">
              <w:rPr>
                <w:rFonts w:cs="Arial"/>
                <w:szCs w:val="22"/>
                <w:highlight w:val="magenta"/>
                <w:lang w:val="en-US" w:eastAsia="fr-FR"/>
              </w:rPr>
              <w:t xml:space="preserve"> </w:t>
            </w:r>
          </w:p>
          <w:p w14:paraId="76EB93EC" w14:textId="45D24084" w:rsidR="000A58DE" w:rsidRPr="00EF37F2" w:rsidRDefault="000A58DE">
            <w:pPr>
              <w:jc w:val="both"/>
              <w:rPr>
                <w:rFonts w:cs="Arial"/>
                <w:szCs w:val="22"/>
                <w:lang w:val="en-GB"/>
              </w:rPr>
            </w:pPr>
          </w:p>
        </w:tc>
      </w:tr>
      <w:tr w:rsidR="00453E2F" w:rsidRPr="00DC24D2" w14:paraId="1FB29AD0" w14:textId="77777777" w:rsidTr="00B52B5F">
        <w:tc>
          <w:tcPr>
            <w:tcW w:w="3119" w:type="dxa"/>
          </w:tcPr>
          <w:p w14:paraId="35E88BE2" w14:textId="0F7497FB" w:rsidR="00453E2F" w:rsidDel="0083427F" w:rsidRDefault="00453E2F" w:rsidP="00B52B5F">
            <w:pPr>
              <w:ind w:left="142"/>
              <w:jc w:val="both"/>
              <w:rPr>
                <w:rFonts w:cs="Arial"/>
                <w:szCs w:val="22"/>
              </w:rPr>
            </w:pPr>
            <w:r>
              <w:rPr>
                <w:rFonts w:cs="Arial"/>
                <w:szCs w:val="22"/>
              </w:rPr>
              <w:t>Index Component</w:t>
            </w:r>
          </w:p>
        </w:tc>
        <w:tc>
          <w:tcPr>
            <w:tcW w:w="142" w:type="dxa"/>
          </w:tcPr>
          <w:p w14:paraId="354B2ACE" w14:textId="06F72359" w:rsidR="00453E2F" w:rsidRPr="00EF37F2" w:rsidRDefault="00453E2F" w:rsidP="00B52B5F">
            <w:pPr>
              <w:jc w:val="both"/>
              <w:rPr>
                <w:rFonts w:cs="Arial"/>
                <w:szCs w:val="22"/>
              </w:rPr>
            </w:pPr>
            <w:r>
              <w:rPr>
                <w:rFonts w:cs="Arial"/>
                <w:szCs w:val="22"/>
              </w:rPr>
              <w:t>:</w:t>
            </w:r>
          </w:p>
        </w:tc>
        <w:tc>
          <w:tcPr>
            <w:tcW w:w="5812" w:type="dxa"/>
          </w:tcPr>
          <w:p w14:paraId="16EFE4B0" w14:textId="77777777" w:rsidR="00453E2F" w:rsidRDefault="00B932A4" w:rsidP="000A58DE">
            <w:pPr>
              <w:jc w:val="both"/>
              <w:rPr>
                <w:rFonts w:cs="Arial"/>
                <w:szCs w:val="22"/>
                <w:lang w:val="en-US" w:eastAsia="fr-FR"/>
              </w:rPr>
            </w:pPr>
            <w:r>
              <w:rPr>
                <w:rFonts w:cs="Arial"/>
                <w:szCs w:val="22"/>
                <w:lang w:val="en-US" w:eastAsia="fr-FR"/>
              </w:rPr>
              <w:t>Derivatives and Other Instrument</w:t>
            </w:r>
            <w:r w:rsidR="002111D0">
              <w:rPr>
                <w:rFonts w:cs="Arial"/>
                <w:szCs w:val="22"/>
                <w:lang w:val="en-US" w:eastAsia="fr-FR"/>
              </w:rPr>
              <w:t xml:space="preserve"> and Market Data</w:t>
            </w:r>
          </w:p>
          <w:p w14:paraId="1FB5E22D" w14:textId="65194EC6" w:rsidR="002111D0" w:rsidRDefault="002111D0" w:rsidP="000A58DE">
            <w:pPr>
              <w:jc w:val="both"/>
              <w:rPr>
                <w:rFonts w:cs="Arial"/>
                <w:szCs w:val="22"/>
                <w:lang w:val="en-US" w:eastAsia="fr-FR"/>
              </w:rPr>
            </w:pPr>
          </w:p>
        </w:tc>
      </w:tr>
      <w:tr w:rsidR="002111D0" w:rsidRPr="00DC24D2" w14:paraId="33724F92" w14:textId="77777777" w:rsidTr="00B52B5F">
        <w:tc>
          <w:tcPr>
            <w:tcW w:w="3119" w:type="dxa"/>
          </w:tcPr>
          <w:p w14:paraId="43771A71" w14:textId="105792EB" w:rsidR="002111D0" w:rsidRDefault="00F337DE" w:rsidP="00B52B5F">
            <w:pPr>
              <w:ind w:left="142"/>
              <w:jc w:val="both"/>
              <w:rPr>
                <w:rFonts w:cs="Arial"/>
                <w:szCs w:val="22"/>
              </w:rPr>
            </w:pPr>
            <w:r w:rsidRPr="00EF37F2">
              <w:rPr>
                <w:rFonts w:cs="Arial"/>
                <w:szCs w:val="22"/>
                <w:lang w:val="en-GB"/>
              </w:rPr>
              <w:t>Derivatives and Other Instrument</w:t>
            </w:r>
          </w:p>
        </w:tc>
        <w:tc>
          <w:tcPr>
            <w:tcW w:w="142" w:type="dxa"/>
          </w:tcPr>
          <w:p w14:paraId="4B3E3BC0" w14:textId="28E54037" w:rsidR="002111D0" w:rsidRDefault="00F337DE" w:rsidP="00B52B5F">
            <w:pPr>
              <w:jc w:val="both"/>
              <w:rPr>
                <w:rFonts w:cs="Arial"/>
                <w:szCs w:val="22"/>
              </w:rPr>
            </w:pPr>
            <w:r>
              <w:rPr>
                <w:rFonts w:cs="Arial"/>
                <w:szCs w:val="22"/>
              </w:rPr>
              <w:t>:</w:t>
            </w:r>
          </w:p>
        </w:tc>
        <w:tc>
          <w:tcPr>
            <w:tcW w:w="5812" w:type="dxa"/>
          </w:tcPr>
          <w:p w14:paraId="2D871D0D" w14:textId="25E2A452" w:rsidR="006D3E42" w:rsidRPr="00DE2416" w:rsidRDefault="00BF4FB7" w:rsidP="000A58DE">
            <w:pPr>
              <w:jc w:val="both"/>
              <w:rPr>
                <w:rFonts w:cs="Arial"/>
                <w:szCs w:val="22"/>
                <w:lang w:val="en-GB"/>
              </w:rPr>
            </w:pPr>
            <w:r w:rsidRPr="00EF37F2">
              <w:rPr>
                <w:rFonts w:cs="Arial"/>
                <w:szCs w:val="22"/>
                <w:lang w:val="en-GB"/>
              </w:rPr>
              <w:t>(i) a warrant, an over-the-counter swap, a future, an option, an OTC Option or any other contract traded on a regulated or organized market (and which in any case, is not a Commodities Instrument), (ii) an index on any of the aforementioned (</w:t>
            </w:r>
            <w:r>
              <w:rPr>
                <w:rFonts w:cs="Arial"/>
                <w:szCs w:val="22"/>
                <w:lang w:val="en-GB"/>
              </w:rPr>
              <w:t>that is,</w:t>
            </w:r>
            <w:r w:rsidRPr="00EF37F2">
              <w:rPr>
                <w:rFonts w:cs="Arial"/>
                <w:szCs w:val="22"/>
                <w:lang w:val="en-GB"/>
              </w:rPr>
              <w:t xml:space="preserve"> an “</w:t>
            </w:r>
            <w:r w:rsidRPr="00EF37F2">
              <w:rPr>
                <w:rFonts w:cs="Arial"/>
                <w:b/>
                <w:szCs w:val="22"/>
                <w:lang w:val="en-GB"/>
              </w:rPr>
              <w:t>Underlying Index</w:t>
            </w:r>
            <w:r w:rsidRPr="00EF37F2">
              <w:rPr>
                <w:rFonts w:cs="Arial"/>
                <w:szCs w:val="22"/>
                <w:lang w:val="en-GB"/>
              </w:rPr>
              <w:t>”), or (iii) any other similar instrument specified as such in the Index Rules</w:t>
            </w:r>
          </w:p>
        </w:tc>
      </w:tr>
      <w:tr w:rsidR="00FD4B0B" w:rsidRPr="00DC24D2" w14:paraId="3C08A91C" w14:textId="77777777" w:rsidTr="00B52B5F">
        <w:tc>
          <w:tcPr>
            <w:tcW w:w="3119" w:type="dxa"/>
          </w:tcPr>
          <w:p w14:paraId="4B10BD6F" w14:textId="77777777" w:rsidR="00FD4B0B" w:rsidRPr="00EF37F2" w:rsidRDefault="00FD4B0B" w:rsidP="00B52B5F">
            <w:pPr>
              <w:ind w:left="142"/>
              <w:jc w:val="both"/>
              <w:rPr>
                <w:rFonts w:cs="Arial"/>
                <w:szCs w:val="22"/>
                <w:lang w:val="en-GB"/>
              </w:rPr>
            </w:pPr>
          </w:p>
        </w:tc>
        <w:tc>
          <w:tcPr>
            <w:tcW w:w="142" w:type="dxa"/>
          </w:tcPr>
          <w:p w14:paraId="5C4018A6" w14:textId="77777777" w:rsidR="00FD4B0B" w:rsidRPr="00DE2416" w:rsidRDefault="00FD4B0B" w:rsidP="00B52B5F">
            <w:pPr>
              <w:jc w:val="both"/>
              <w:rPr>
                <w:rFonts w:cs="Arial"/>
                <w:szCs w:val="22"/>
                <w:lang w:val="en-US"/>
              </w:rPr>
            </w:pPr>
          </w:p>
        </w:tc>
        <w:tc>
          <w:tcPr>
            <w:tcW w:w="5812" w:type="dxa"/>
          </w:tcPr>
          <w:p w14:paraId="21FE8387" w14:textId="77777777" w:rsidR="00FD4B0B" w:rsidRPr="00EF37F2" w:rsidRDefault="00FD4B0B" w:rsidP="000A58DE">
            <w:pPr>
              <w:jc w:val="both"/>
              <w:rPr>
                <w:rFonts w:cs="Arial"/>
                <w:szCs w:val="22"/>
                <w:lang w:val="en-GB"/>
              </w:rPr>
            </w:pPr>
          </w:p>
        </w:tc>
      </w:tr>
      <w:tr w:rsidR="00553608" w:rsidRPr="00DC24D2" w14:paraId="6484B632" w14:textId="77777777" w:rsidTr="00B52B5F">
        <w:tc>
          <w:tcPr>
            <w:tcW w:w="3119" w:type="dxa"/>
          </w:tcPr>
          <w:p w14:paraId="4797DE05" w14:textId="187DA5A4" w:rsidR="00553608" w:rsidRPr="00EF37F2" w:rsidRDefault="00D43623" w:rsidP="00B52B5F">
            <w:pPr>
              <w:ind w:left="142"/>
              <w:jc w:val="both"/>
              <w:rPr>
                <w:rFonts w:cs="Arial"/>
                <w:szCs w:val="22"/>
                <w:lang w:val="en-GB"/>
              </w:rPr>
            </w:pPr>
            <w:r w:rsidRPr="00EF37F2">
              <w:rPr>
                <w:rFonts w:cs="Arial"/>
                <w:szCs w:val="22"/>
                <w:lang w:val="en-GB"/>
              </w:rPr>
              <w:t>Market Data</w:t>
            </w:r>
          </w:p>
        </w:tc>
        <w:tc>
          <w:tcPr>
            <w:tcW w:w="142" w:type="dxa"/>
          </w:tcPr>
          <w:p w14:paraId="282D39E3" w14:textId="157601CE" w:rsidR="00553608" w:rsidRPr="006D3E42" w:rsidRDefault="00D43623" w:rsidP="00B52B5F">
            <w:pPr>
              <w:jc w:val="both"/>
              <w:rPr>
                <w:rFonts w:cs="Arial"/>
                <w:szCs w:val="22"/>
                <w:lang w:val="en-US"/>
              </w:rPr>
            </w:pPr>
            <w:r>
              <w:rPr>
                <w:rFonts w:cs="Arial"/>
                <w:szCs w:val="22"/>
                <w:lang w:val="en-US"/>
              </w:rPr>
              <w:t>:</w:t>
            </w:r>
          </w:p>
        </w:tc>
        <w:tc>
          <w:tcPr>
            <w:tcW w:w="5812" w:type="dxa"/>
          </w:tcPr>
          <w:p w14:paraId="2A50B8C7" w14:textId="45621E2E" w:rsidR="00553608" w:rsidRPr="004D2F0E" w:rsidRDefault="00040C0A" w:rsidP="000A58DE">
            <w:pPr>
              <w:jc w:val="both"/>
              <w:rPr>
                <w:lang w:val="en-GB"/>
              </w:rPr>
            </w:pPr>
            <w:r>
              <w:rPr>
                <w:rFonts w:cs="Arial"/>
                <w:szCs w:val="22"/>
                <w:lang w:val="en-US" w:eastAsia="fr-FR"/>
              </w:rPr>
              <w:t>(</w:t>
            </w:r>
            <w:r w:rsidRPr="00EF37F2">
              <w:rPr>
                <w:rFonts w:cs="Arial"/>
                <w:szCs w:val="22"/>
                <w:lang w:val="en-US" w:eastAsia="fr-FR"/>
              </w:rPr>
              <w:t>i) a rate (including an interest rate, a foreign exchange rate or a swap rate), a spread, or any other data identified as “</w:t>
            </w:r>
            <w:r w:rsidRPr="004D2F0E">
              <w:rPr>
                <w:rFonts w:cs="Arial"/>
                <w:szCs w:val="22"/>
                <w:lang w:val="en-GB"/>
              </w:rPr>
              <w:t xml:space="preserve">Market Data” in the Index Rules or (ii) </w:t>
            </w:r>
            <w:r w:rsidRPr="004D2F0E">
              <w:rPr>
                <w:lang w:val="en-GB"/>
              </w:rPr>
              <w:t>an index or similar instrument relating to the data described in the foregoing item (i) (but excluding, for the avoidance of doubt, an Underlying Index or an Underlying SGI Index), identified as “Market Data” in the Index Rules.</w:t>
            </w:r>
          </w:p>
          <w:p w14:paraId="6A128BA9" w14:textId="2B384F8E" w:rsidR="00040C0A" w:rsidRPr="00DE2416" w:rsidRDefault="00040C0A" w:rsidP="000A58DE">
            <w:pPr>
              <w:jc w:val="both"/>
              <w:rPr>
                <w:rFonts w:cs="Arial"/>
                <w:szCs w:val="22"/>
                <w:lang w:val="en-US"/>
              </w:rPr>
            </w:pPr>
          </w:p>
        </w:tc>
      </w:tr>
      <w:tr w:rsidR="00040C0A" w:rsidRPr="00DC24D2" w14:paraId="28563C3E" w14:textId="77777777" w:rsidTr="00B52B5F">
        <w:tc>
          <w:tcPr>
            <w:tcW w:w="3119" w:type="dxa"/>
          </w:tcPr>
          <w:p w14:paraId="62E34C53" w14:textId="3EE6A432" w:rsidR="00040C0A" w:rsidRPr="00EF37F2" w:rsidRDefault="00704755" w:rsidP="00B52B5F">
            <w:pPr>
              <w:ind w:left="142"/>
              <w:jc w:val="both"/>
              <w:rPr>
                <w:rFonts w:cs="Arial"/>
                <w:szCs w:val="22"/>
                <w:lang w:val="en-GB"/>
              </w:rPr>
            </w:pPr>
            <w:r>
              <w:rPr>
                <w:rFonts w:cs="Arial"/>
                <w:szCs w:val="22"/>
                <w:lang w:val="en-GB"/>
              </w:rPr>
              <w:t>Commodity Instrument</w:t>
            </w:r>
          </w:p>
        </w:tc>
        <w:tc>
          <w:tcPr>
            <w:tcW w:w="142" w:type="dxa"/>
          </w:tcPr>
          <w:p w14:paraId="44F3E817" w14:textId="3135E184" w:rsidR="00040C0A" w:rsidRDefault="00704755" w:rsidP="00B52B5F">
            <w:pPr>
              <w:jc w:val="both"/>
              <w:rPr>
                <w:rFonts w:cs="Arial"/>
                <w:szCs w:val="22"/>
                <w:lang w:val="en-US"/>
              </w:rPr>
            </w:pPr>
            <w:r>
              <w:rPr>
                <w:rFonts w:cs="Arial"/>
                <w:szCs w:val="22"/>
                <w:lang w:val="en-US"/>
              </w:rPr>
              <w:t>:</w:t>
            </w:r>
          </w:p>
        </w:tc>
        <w:tc>
          <w:tcPr>
            <w:tcW w:w="5812" w:type="dxa"/>
          </w:tcPr>
          <w:p w14:paraId="3C4139F1" w14:textId="1BB2D206" w:rsidR="00040C0A" w:rsidRDefault="00CF3787" w:rsidP="000A58DE">
            <w:pPr>
              <w:jc w:val="both"/>
              <w:rPr>
                <w:rFonts w:cs="Arial"/>
                <w:szCs w:val="22"/>
                <w:lang w:val="en-US" w:eastAsia="fr-FR"/>
              </w:rPr>
            </w:pPr>
            <w:r w:rsidRPr="00EF37F2">
              <w:rPr>
                <w:rFonts w:cs="Arial"/>
                <w:szCs w:val="22"/>
                <w:lang w:val="en-US" w:eastAsia="fr-FR"/>
              </w:rPr>
              <w:t>(i) an article of trade or commerce such as aluminum, barley, canola, coal, cocoa, coffee, copper, corn, cotton, crude oil, diesel fuel, electricity, emissions allowances, fuel oil, gas oil, gasoline, gold, heating oil, iron, jet fuel, lead, livestock, lumber, milk, natural gas, nickel, oats, orange juice, palladium, palm oil, platinum, rapeseed, rice, rubber, silver, soybeans, steel, sugar, tin, wheat, and zinc, and more generally any commodity (the “</w:t>
            </w:r>
            <w:r w:rsidRPr="00EF37F2">
              <w:rPr>
                <w:rFonts w:cs="Arial"/>
                <w:b/>
                <w:szCs w:val="22"/>
                <w:lang w:val="en-US" w:eastAsia="fr-FR"/>
              </w:rPr>
              <w:t>Physical</w:t>
            </w:r>
            <w:r w:rsidRPr="00EF37F2">
              <w:rPr>
                <w:rFonts w:cs="Arial"/>
                <w:szCs w:val="22"/>
                <w:lang w:val="en-US" w:eastAsia="fr-FR"/>
              </w:rPr>
              <w:t xml:space="preserve"> </w:t>
            </w:r>
            <w:r w:rsidRPr="00EF37F2">
              <w:rPr>
                <w:rFonts w:cs="Arial"/>
                <w:b/>
                <w:szCs w:val="22"/>
                <w:lang w:val="en-US" w:eastAsia="fr-FR"/>
              </w:rPr>
              <w:t>Commodity</w:t>
            </w:r>
            <w:r w:rsidRPr="00EF37F2">
              <w:rPr>
                <w:rFonts w:cs="Arial"/>
                <w:szCs w:val="22"/>
                <w:lang w:val="en-US" w:eastAsia="fr-FR"/>
              </w:rPr>
              <w:t xml:space="preserve">”), (ii) </w:t>
            </w:r>
            <w:r w:rsidRPr="00EF37F2">
              <w:rPr>
                <w:rFonts w:cs="Arial"/>
                <w:szCs w:val="22"/>
                <w:lang w:val="en-US"/>
              </w:rPr>
              <w:t>a future, an option, or any other contract traded on a regulated or organized market</w:t>
            </w:r>
            <w:r w:rsidRPr="00EF37F2">
              <w:rPr>
                <w:rFonts w:cs="Arial"/>
                <w:szCs w:val="22"/>
                <w:lang w:val="en-US" w:eastAsia="fr-FR"/>
              </w:rPr>
              <w:t xml:space="preserve"> with a Physical Commodity as the ultimate underlying (the “</w:t>
            </w:r>
            <w:r w:rsidRPr="00EF37F2">
              <w:rPr>
                <w:rFonts w:cs="Arial"/>
                <w:b/>
                <w:szCs w:val="22"/>
                <w:lang w:val="en-US" w:eastAsia="fr-FR"/>
              </w:rPr>
              <w:t>Commodity Contract</w:t>
            </w:r>
            <w:r w:rsidRPr="00EF37F2">
              <w:rPr>
                <w:rFonts w:cs="Arial"/>
                <w:szCs w:val="22"/>
                <w:lang w:val="en-US" w:eastAsia="fr-FR"/>
              </w:rPr>
              <w:t xml:space="preserve">”), (iii) a Fund Unit or </w:t>
            </w:r>
            <w:r w:rsidRPr="00EF37F2">
              <w:rPr>
                <w:rFonts w:cs="Arial"/>
                <w:szCs w:val="22"/>
                <w:lang w:val="en-US"/>
              </w:rPr>
              <w:t>an ETF Share</w:t>
            </w:r>
            <w:r w:rsidRPr="00EF37F2">
              <w:rPr>
                <w:rFonts w:cs="Arial"/>
                <w:szCs w:val="22"/>
                <w:lang w:val="en-US" w:eastAsia="fr-FR"/>
              </w:rPr>
              <w:t xml:space="preserve"> with a Physical Commodity as the ultimate underlying</w:t>
            </w:r>
            <w:r w:rsidRPr="00EF37F2">
              <w:rPr>
                <w:rFonts w:cs="Arial"/>
                <w:szCs w:val="22"/>
                <w:lang w:val="en-US"/>
              </w:rPr>
              <w:t xml:space="preserve">, </w:t>
            </w:r>
            <w:r w:rsidRPr="00EF37F2">
              <w:rPr>
                <w:rFonts w:cs="Arial"/>
                <w:szCs w:val="22"/>
                <w:lang w:val="en-US" w:eastAsia="fr-FR"/>
              </w:rPr>
              <w:t xml:space="preserve">or (iv) an index on any of the aforementioned </w:t>
            </w:r>
            <w:r w:rsidRPr="00EF37F2">
              <w:rPr>
                <w:rFonts w:cs="Arial"/>
                <w:szCs w:val="22"/>
                <w:lang w:val="en-GB"/>
              </w:rPr>
              <w:t>(</w:t>
            </w:r>
            <w:r>
              <w:rPr>
                <w:rFonts w:cs="Arial"/>
                <w:szCs w:val="22"/>
                <w:lang w:val="en-GB"/>
              </w:rPr>
              <w:t>that is,</w:t>
            </w:r>
            <w:r w:rsidRPr="00EF37F2">
              <w:rPr>
                <w:rFonts w:cs="Arial"/>
                <w:szCs w:val="22"/>
                <w:lang w:val="en-GB"/>
              </w:rPr>
              <w:t xml:space="preserve"> an “</w:t>
            </w:r>
            <w:r w:rsidRPr="00EF37F2">
              <w:rPr>
                <w:rFonts w:cs="Arial"/>
                <w:b/>
                <w:szCs w:val="22"/>
                <w:lang w:val="en-GB"/>
              </w:rPr>
              <w:t>Underlying Index</w:t>
            </w:r>
            <w:r w:rsidRPr="00EF37F2">
              <w:rPr>
                <w:rFonts w:cs="Arial"/>
                <w:szCs w:val="22"/>
                <w:lang w:val="en-GB"/>
              </w:rPr>
              <w:t>”)</w:t>
            </w:r>
            <w:r w:rsidRPr="00EF37F2">
              <w:rPr>
                <w:rFonts w:cs="Arial"/>
                <w:szCs w:val="22"/>
                <w:lang w:val="en-US" w:eastAsia="fr-FR"/>
              </w:rPr>
              <w:t>, or (v) any other similar instrument specified as such in the Index Rules</w:t>
            </w:r>
            <w:r>
              <w:rPr>
                <w:rFonts w:cs="Arial"/>
                <w:szCs w:val="22"/>
                <w:lang w:val="en-US" w:eastAsia="fr-FR"/>
              </w:rPr>
              <w:t>.</w:t>
            </w:r>
          </w:p>
          <w:p w14:paraId="5C1B8F53" w14:textId="69B768ED" w:rsidR="00CF3787" w:rsidRDefault="00CF3787" w:rsidP="000A58DE">
            <w:pPr>
              <w:jc w:val="both"/>
              <w:rPr>
                <w:rFonts w:cs="Arial"/>
                <w:szCs w:val="22"/>
                <w:lang w:val="en-US" w:eastAsia="fr-FR"/>
              </w:rPr>
            </w:pPr>
          </w:p>
        </w:tc>
      </w:tr>
      <w:tr w:rsidR="00CF3787" w:rsidRPr="00DC24D2" w14:paraId="14C8463B" w14:textId="77777777" w:rsidTr="00B52B5F">
        <w:tc>
          <w:tcPr>
            <w:tcW w:w="3119" w:type="dxa"/>
          </w:tcPr>
          <w:p w14:paraId="36768B1E" w14:textId="43FEBE19" w:rsidR="00CF3787" w:rsidRDefault="00594F4C" w:rsidP="00B52B5F">
            <w:pPr>
              <w:ind w:left="142"/>
              <w:jc w:val="both"/>
              <w:rPr>
                <w:rFonts w:cs="Arial"/>
                <w:szCs w:val="22"/>
                <w:lang w:val="en-GB"/>
              </w:rPr>
            </w:pPr>
            <w:r>
              <w:rPr>
                <w:rFonts w:cs="Arial"/>
                <w:szCs w:val="22"/>
                <w:lang w:val="en-GB"/>
              </w:rPr>
              <w:t>Underlying SGI Index</w:t>
            </w:r>
          </w:p>
        </w:tc>
        <w:tc>
          <w:tcPr>
            <w:tcW w:w="142" w:type="dxa"/>
          </w:tcPr>
          <w:p w14:paraId="7CC3D470" w14:textId="1ECF8AEB" w:rsidR="00CF3787" w:rsidRDefault="00594F4C" w:rsidP="00B52B5F">
            <w:pPr>
              <w:jc w:val="both"/>
              <w:rPr>
                <w:rFonts w:cs="Arial"/>
                <w:szCs w:val="22"/>
                <w:lang w:val="en-US"/>
              </w:rPr>
            </w:pPr>
            <w:r>
              <w:rPr>
                <w:rFonts w:cs="Arial"/>
                <w:szCs w:val="22"/>
                <w:lang w:val="en-US"/>
              </w:rPr>
              <w:t>:</w:t>
            </w:r>
          </w:p>
        </w:tc>
        <w:tc>
          <w:tcPr>
            <w:tcW w:w="5812" w:type="dxa"/>
          </w:tcPr>
          <w:p w14:paraId="6E7E0231" w14:textId="77777777" w:rsidR="00CF3787" w:rsidRDefault="00594F4C" w:rsidP="000A58DE">
            <w:pPr>
              <w:jc w:val="both"/>
              <w:rPr>
                <w:rFonts w:cs="Arial"/>
                <w:szCs w:val="22"/>
                <w:lang w:val="en-US"/>
              </w:rPr>
            </w:pPr>
            <w:r>
              <w:rPr>
                <w:rFonts w:cs="Arial"/>
                <w:szCs w:val="22"/>
                <w:lang w:val="en-GB"/>
              </w:rPr>
              <w:t>A</w:t>
            </w:r>
            <w:r w:rsidRPr="00EF37F2">
              <w:rPr>
                <w:rFonts w:cs="Arial"/>
                <w:szCs w:val="22"/>
                <w:lang w:val="en-GB"/>
              </w:rPr>
              <w:t xml:space="preserve"> proprietary index sponsored by Société Générale which is itself an Index Component of an SGI Index. </w:t>
            </w:r>
            <w:r w:rsidRPr="00EF37F2">
              <w:rPr>
                <w:rFonts w:cs="Arial"/>
                <w:szCs w:val="22"/>
                <w:lang w:val="en-US"/>
              </w:rPr>
              <w:t xml:space="preserve">A copy of the rules currently applicable to the Underlying SGI Index is available either online on the website </w:t>
            </w:r>
            <w:r w:rsidRPr="00EF37F2">
              <w:rPr>
                <w:lang w:val="en-US"/>
              </w:rPr>
              <w:t>https://sgi.sgmarkets.com/en/</w:t>
            </w:r>
            <w:r w:rsidRPr="00EF37F2">
              <w:rPr>
                <w:rFonts w:cs="Arial"/>
                <w:szCs w:val="22"/>
                <w:lang w:val="en-US"/>
              </w:rPr>
              <w:t>, or if not online, upon written request made to the Index Sponsor</w:t>
            </w:r>
            <w:r>
              <w:rPr>
                <w:rFonts w:cs="Arial"/>
                <w:szCs w:val="22"/>
                <w:lang w:val="en-US"/>
              </w:rPr>
              <w:t>.</w:t>
            </w:r>
          </w:p>
          <w:p w14:paraId="7FB9C505" w14:textId="6EF6007F" w:rsidR="00594F4C" w:rsidRPr="00EF37F2" w:rsidRDefault="00594F4C" w:rsidP="000A58DE">
            <w:pPr>
              <w:jc w:val="both"/>
              <w:rPr>
                <w:rFonts w:cs="Arial"/>
                <w:szCs w:val="22"/>
                <w:lang w:val="en-US" w:eastAsia="fr-FR"/>
              </w:rPr>
            </w:pPr>
          </w:p>
        </w:tc>
      </w:tr>
      <w:tr w:rsidR="00985F98" w:rsidRPr="00DC24D2" w14:paraId="2E328243" w14:textId="77777777" w:rsidTr="00B52B5F">
        <w:tc>
          <w:tcPr>
            <w:tcW w:w="3119" w:type="dxa"/>
          </w:tcPr>
          <w:p w14:paraId="19A3C981" w14:textId="2D7DBDBC" w:rsidR="00985F98" w:rsidRPr="00591311" w:rsidRDefault="00985F98" w:rsidP="00B52B5F">
            <w:pPr>
              <w:ind w:left="142"/>
              <w:jc w:val="both"/>
              <w:rPr>
                <w:rFonts w:cs="Arial"/>
                <w:szCs w:val="22"/>
                <w:lang w:val="en-US"/>
              </w:rPr>
            </w:pPr>
            <w:r w:rsidRPr="00591311">
              <w:rPr>
                <w:rFonts w:cs="Arial"/>
                <w:szCs w:val="22"/>
                <w:lang w:val="en-US"/>
              </w:rPr>
              <w:t>Valuation Time</w:t>
            </w:r>
          </w:p>
        </w:tc>
        <w:tc>
          <w:tcPr>
            <w:tcW w:w="142" w:type="dxa"/>
          </w:tcPr>
          <w:p w14:paraId="3B762804" w14:textId="186509FE" w:rsidR="00985F98" w:rsidRPr="00EF37F2" w:rsidRDefault="00985F98" w:rsidP="00B52B5F">
            <w:pPr>
              <w:jc w:val="both"/>
              <w:rPr>
                <w:rFonts w:cs="Arial"/>
                <w:szCs w:val="22"/>
              </w:rPr>
            </w:pPr>
            <w:r>
              <w:rPr>
                <w:rFonts w:cs="Arial"/>
                <w:szCs w:val="22"/>
              </w:rPr>
              <w:t>:</w:t>
            </w:r>
          </w:p>
        </w:tc>
        <w:tc>
          <w:tcPr>
            <w:tcW w:w="5812" w:type="dxa"/>
          </w:tcPr>
          <w:p w14:paraId="67EF3B3D" w14:textId="41E0A547" w:rsidR="00985F98" w:rsidRDefault="00985F98" w:rsidP="000A58DE">
            <w:pPr>
              <w:jc w:val="both"/>
              <w:rPr>
                <w:rFonts w:cs="Arial"/>
                <w:szCs w:val="22"/>
                <w:lang w:val="en-US" w:eastAsia="fr-FR"/>
              </w:rPr>
            </w:pPr>
            <w:r>
              <w:rPr>
                <w:rFonts w:cs="Arial"/>
                <w:szCs w:val="22"/>
                <w:lang w:val="en-US" w:eastAsia="fr-FR"/>
              </w:rPr>
              <w:t>The time on the relevant Valuation Date as of which the Closing Price is published by the Index Calculation Agent pursuant to the Index Rules.</w:t>
            </w:r>
          </w:p>
          <w:p w14:paraId="3EE9E63D" w14:textId="4414AAF4" w:rsidR="00985F98" w:rsidRDefault="00985F98" w:rsidP="000A58DE">
            <w:pPr>
              <w:jc w:val="both"/>
              <w:rPr>
                <w:rFonts w:cs="Arial"/>
                <w:szCs w:val="22"/>
                <w:lang w:val="en-US" w:eastAsia="fr-FR"/>
              </w:rPr>
            </w:pPr>
          </w:p>
        </w:tc>
      </w:tr>
    </w:tbl>
    <w:p w14:paraId="3DD34E1A" w14:textId="77777777" w:rsidR="008B2EF0" w:rsidRPr="00455BF8" w:rsidRDefault="008B2EF0" w:rsidP="008B2EF0">
      <w:pPr>
        <w:rPr>
          <w:lang w:val="en-US"/>
        </w:rPr>
      </w:pPr>
    </w:p>
    <w:p w14:paraId="2FF6AB4B" w14:textId="77777777" w:rsidR="008B2EF0" w:rsidRPr="00FE62A5" w:rsidRDefault="008B2EF0" w:rsidP="008B2EF0">
      <w:pPr>
        <w:rPr>
          <w:lang w:val="en-GB"/>
        </w:rPr>
      </w:pPr>
    </w:p>
    <w:p w14:paraId="33A358E2" w14:textId="451C1B7D" w:rsidR="0039656C" w:rsidRPr="00EF37F2" w:rsidRDefault="0039656C">
      <w:pPr>
        <w:spacing w:after="240"/>
        <w:jc w:val="both"/>
        <w:rPr>
          <w:rFonts w:cs="Arial"/>
          <w:b/>
          <w:szCs w:val="22"/>
          <w:u w:val="single"/>
          <w:lang w:val="en-GB" w:eastAsia="fr-FR"/>
        </w:rPr>
      </w:pPr>
      <w:r w:rsidRPr="00EF37F2">
        <w:rPr>
          <w:rFonts w:cs="Arial"/>
          <w:b/>
          <w:szCs w:val="22"/>
          <w:u w:val="single"/>
          <w:lang w:val="en-GB" w:eastAsia="fr-FR"/>
        </w:rPr>
        <w:t>Other Definitions</w:t>
      </w:r>
    </w:p>
    <w:tbl>
      <w:tblPr>
        <w:tblStyle w:val="TableGrid"/>
        <w:tblW w:w="9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3087"/>
        <w:gridCol w:w="236"/>
        <w:gridCol w:w="5750"/>
      </w:tblGrid>
      <w:tr w:rsidR="00AC5638" w:rsidRPr="00DC24D2" w14:paraId="3340823E" w14:textId="77777777" w:rsidTr="00386219">
        <w:tc>
          <w:tcPr>
            <w:tcW w:w="3087" w:type="dxa"/>
          </w:tcPr>
          <w:p w14:paraId="09A24D00" w14:textId="77777777" w:rsidR="00AC5638" w:rsidRPr="00AC5638" w:rsidRDefault="00AC5638" w:rsidP="00AC5638">
            <w:pPr>
              <w:ind w:left="142"/>
              <w:jc w:val="both"/>
              <w:rPr>
                <w:rFonts w:cs="Arial"/>
                <w:szCs w:val="22"/>
                <w:lang w:val="en-GB"/>
              </w:rPr>
            </w:pPr>
            <w:r w:rsidRPr="00EF37F2">
              <w:rPr>
                <w:rFonts w:cs="Arial"/>
                <w:szCs w:val="22"/>
                <w:lang w:val="en-GB"/>
              </w:rPr>
              <w:t>Closing Price</w:t>
            </w:r>
          </w:p>
        </w:tc>
        <w:tc>
          <w:tcPr>
            <w:tcW w:w="236" w:type="dxa"/>
          </w:tcPr>
          <w:p w14:paraId="32709DCA" w14:textId="77777777" w:rsidR="00AC5638" w:rsidRPr="00EF37F2" w:rsidRDefault="00AC5638" w:rsidP="005156BE">
            <w:pPr>
              <w:jc w:val="both"/>
              <w:rPr>
                <w:rFonts w:cs="Arial"/>
                <w:szCs w:val="22"/>
              </w:rPr>
            </w:pPr>
            <w:r w:rsidRPr="00EF37F2">
              <w:rPr>
                <w:rFonts w:cs="Arial"/>
                <w:szCs w:val="22"/>
              </w:rPr>
              <w:t>:</w:t>
            </w:r>
          </w:p>
        </w:tc>
        <w:tc>
          <w:tcPr>
            <w:tcW w:w="5750" w:type="dxa"/>
          </w:tcPr>
          <w:p w14:paraId="25622F58" w14:textId="77777777" w:rsidR="00AC5638" w:rsidRDefault="00AC5638" w:rsidP="00AC5638">
            <w:pPr>
              <w:jc w:val="both"/>
              <w:rPr>
                <w:rFonts w:cs="Arial"/>
                <w:szCs w:val="22"/>
                <w:lang w:val="en-GB"/>
              </w:rPr>
            </w:pPr>
            <w:r w:rsidRPr="00EF37F2">
              <w:rPr>
                <w:rFonts w:cs="Arial"/>
                <w:szCs w:val="22"/>
                <w:lang w:val="en-GB"/>
              </w:rPr>
              <w:t>The official closing level of the Index published and announced by its Index Calculation Agent</w:t>
            </w:r>
            <w:r w:rsidRPr="00AC5638">
              <w:rPr>
                <w:rFonts w:cs="Arial"/>
                <w:szCs w:val="22"/>
                <w:lang w:val="en-GB"/>
              </w:rPr>
              <w:t xml:space="preserve"> </w:t>
            </w:r>
            <w:r w:rsidRPr="00EF37F2">
              <w:rPr>
                <w:rFonts w:cs="Arial"/>
                <w:szCs w:val="22"/>
                <w:lang w:val="en-GB"/>
              </w:rPr>
              <w:t>on the relevant date as at the Valuation Time as specified in the Index Rules</w:t>
            </w:r>
            <w:r>
              <w:rPr>
                <w:rFonts w:cs="Arial"/>
                <w:szCs w:val="22"/>
                <w:lang w:val="en-GB"/>
              </w:rPr>
              <w:t>.</w:t>
            </w:r>
          </w:p>
          <w:p w14:paraId="42BEF818" w14:textId="77777777" w:rsidR="00AC5638" w:rsidRPr="00EF37F2" w:rsidRDefault="00AC5638" w:rsidP="00AC5638">
            <w:pPr>
              <w:jc w:val="both"/>
              <w:rPr>
                <w:rFonts w:cs="Arial"/>
                <w:szCs w:val="22"/>
                <w:lang w:val="en-GB"/>
              </w:rPr>
            </w:pPr>
            <w:r w:rsidRPr="00EF37F2">
              <w:rPr>
                <w:rFonts w:cs="Arial"/>
                <w:szCs w:val="22"/>
                <w:lang w:val="en-GB"/>
              </w:rPr>
              <w:t xml:space="preserve"> </w:t>
            </w:r>
          </w:p>
        </w:tc>
      </w:tr>
      <w:tr w:rsidR="00EF37F2" w:rsidRPr="00DC24D2" w14:paraId="58DA7632" w14:textId="77777777" w:rsidTr="00386219">
        <w:tc>
          <w:tcPr>
            <w:tcW w:w="3087" w:type="dxa"/>
          </w:tcPr>
          <w:p w14:paraId="3FC183F6" w14:textId="5E16F566" w:rsidR="004B6E37" w:rsidRPr="00EF37F2" w:rsidRDefault="004B6E37" w:rsidP="00B52B5F">
            <w:pPr>
              <w:ind w:left="142"/>
              <w:jc w:val="both"/>
              <w:rPr>
                <w:rFonts w:cs="Arial"/>
                <w:szCs w:val="22"/>
                <w:lang w:val="en-US"/>
              </w:rPr>
            </w:pPr>
            <w:r w:rsidRPr="00EF37F2">
              <w:rPr>
                <w:rFonts w:cs="Arial"/>
                <w:szCs w:val="22"/>
                <w:lang w:val="en-GB"/>
              </w:rPr>
              <w:t>Scheduled Trading Day</w:t>
            </w:r>
          </w:p>
        </w:tc>
        <w:tc>
          <w:tcPr>
            <w:tcW w:w="236" w:type="dxa"/>
          </w:tcPr>
          <w:p w14:paraId="7DF03EB1" w14:textId="77777777" w:rsidR="004B6E37" w:rsidRPr="00EF37F2" w:rsidRDefault="004B6E37" w:rsidP="00B52B5F">
            <w:pPr>
              <w:jc w:val="both"/>
              <w:rPr>
                <w:rFonts w:cs="Arial"/>
                <w:szCs w:val="22"/>
              </w:rPr>
            </w:pPr>
            <w:r w:rsidRPr="00EF37F2">
              <w:rPr>
                <w:rFonts w:cs="Arial"/>
                <w:szCs w:val="22"/>
              </w:rPr>
              <w:t>:</w:t>
            </w:r>
          </w:p>
        </w:tc>
        <w:tc>
          <w:tcPr>
            <w:tcW w:w="5750" w:type="dxa"/>
          </w:tcPr>
          <w:p w14:paraId="44C7F0AC" w14:textId="1BC85BAE" w:rsidR="004B6E37" w:rsidRDefault="004B6E37" w:rsidP="000A58DE">
            <w:pPr>
              <w:jc w:val="both"/>
              <w:rPr>
                <w:rFonts w:cs="Arial"/>
                <w:szCs w:val="22"/>
                <w:lang w:val="en-GB"/>
              </w:rPr>
            </w:pPr>
            <w:r w:rsidRPr="00EF37F2">
              <w:rPr>
                <w:rFonts w:cs="Arial"/>
                <w:szCs w:val="22"/>
                <w:lang w:val="en-GB"/>
              </w:rPr>
              <w:t>Any day on which the</w:t>
            </w:r>
            <w:r w:rsidR="00D329C6">
              <w:rPr>
                <w:rFonts w:cs="Arial"/>
                <w:szCs w:val="22"/>
                <w:lang w:val="en-GB"/>
              </w:rPr>
              <w:t xml:space="preserve"> </w:t>
            </w:r>
            <w:r w:rsidRPr="00EF37F2">
              <w:rPr>
                <w:rFonts w:cs="Arial"/>
                <w:szCs w:val="22"/>
                <w:lang w:val="en-GB"/>
              </w:rPr>
              <w:t>Index Calculation Agent is scheduled to publish the Closing Price pursuant to the Index Rules.</w:t>
            </w:r>
          </w:p>
          <w:p w14:paraId="04A213B3" w14:textId="6B4803D5" w:rsidR="000A58DE" w:rsidRPr="00EF37F2" w:rsidRDefault="000A58DE">
            <w:pPr>
              <w:jc w:val="both"/>
              <w:rPr>
                <w:rFonts w:cs="Arial"/>
                <w:szCs w:val="22"/>
                <w:lang w:val="en-US"/>
              </w:rPr>
            </w:pPr>
          </w:p>
        </w:tc>
      </w:tr>
      <w:tr w:rsidR="00EF37F2" w:rsidRPr="00DC24D2" w14:paraId="163832D2" w14:textId="77777777" w:rsidTr="00386219">
        <w:tc>
          <w:tcPr>
            <w:tcW w:w="3087" w:type="dxa"/>
          </w:tcPr>
          <w:p w14:paraId="4FF53088" w14:textId="0CA95868" w:rsidR="004B6E37" w:rsidRPr="00EF37F2" w:rsidRDefault="004B6E37" w:rsidP="00B52B5F">
            <w:pPr>
              <w:ind w:left="142"/>
              <w:jc w:val="both"/>
              <w:rPr>
                <w:rFonts w:cs="Arial"/>
                <w:szCs w:val="22"/>
                <w:lang w:val="en-US"/>
              </w:rPr>
            </w:pPr>
            <w:r w:rsidRPr="00EF37F2">
              <w:rPr>
                <w:rFonts w:cs="Arial"/>
                <w:szCs w:val="22"/>
                <w:lang w:val="en-GB"/>
              </w:rPr>
              <w:t>Exchange Business Day</w:t>
            </w:r>
          </w:p>
        </w:tc>
        <w:tc>
          <w:tcPr>
            <w:tcW w:w="236" w:type="dxa"/>
          </w:tcPr>
          <w:p w14:paraId="0C53BF7B" w14:textId="77777777" w:rsidR="004B6E37" w:rsidRPr="00EF37F2" w:rsidRDefault="004B6E37" w:rsidP="00B52B5F">
            <w:pPr>
              <w:jc w:val="both"/>
              <w:rPr>
                <w:rFonts w:cs="Arial"/>
                <w:szCs w:val="22"/>
              </w:rPr>
            </w:pPr>
            <w:r w:rsidRPr="00EF37F2">
              <w:rPr>
                <w:rFonts w:cs="Arial"/>
                <w:szCs w:val="22"/>
              </w:rPr>
              <w:t>:</w:t>
            </w:r>
          </w:p>
        </w:tc>
        <w:tc>
          <w:tcPr>
            <w:tcW w:w="5750" w:type="dxa"/>
          </w:tcPr>
          <w:p w14:paraId="6334B8FE" w14:textId="5B9DE168" w:rsidR="004B6E37" w:rsidRDefault="004B6E37" w:rsidP="000A58DE">
            <w:pPr>
              <w:jc w:val="both"/>
              <w:rPr>
                <w:rFonts w:cs="Arial"/>
                <w:szCs w:val="22"/>
                <w:lang w:val="en-GB"/>
              </w:rPr>
            </w:pPr>
            <w:r w:rsidRPr="00EF37F2">
              <w:rPr>
                <w:rFonts w:cs="Arial"/>
                <w:szCs w:val="22"/>
                <w:lang w:val="en-GB"/>
              </w:rPr>
              <w:t>Any Scheduled Trading Day on which the Index Calculation Agent publishes the Closing Price.</w:t>
            </w:r>
          </w:p>
          <w:p w14:paraId="03E57EA5" w14:textId="4568DEB6" w:rsidR="000A58DE" w:rsidRPr="00EF37F2" w:rsidRDefault="000A58DE">
            <w:pPr>
              <w:jc w:val="both"/>
              <w:rPr>
                <w:rFonts w:cs="Arial"/>
                <w:szCs w:val="22"/>
                <w:lang w:val="en-GB"/>
              </w:rPr>
            </w:pPr>
          </w:p>
        </w:tc>
      </w:tr>
      <w:tr w:rsidR="00EF37F2" w:rsidRPr="00DC24D2" w14:paraId="56BF9B1A" w14:textId="77777777" w:rsidTr="00386219">
        <w:tc>
          <w:tcPr>
            <w:tcW w:w="3087" w:type="dxa"/>
          </w:tcPr>
          <w:p w14:paraId="05026295" w14:textId="52DD4798" w:rsidR="004B6E37" w:rsidRPr="00EF37F2" w:rsidRDefault="004B6E37" w:rsidP="00B52B5F">
            <w:pPr>
              <w:ind w:left="142"/>
              <w:jc w:val="both"/>
              <w:rPr>
                <w:rFonts w:cs="Arial"/>
                <w:noProof/>
                <w:szCs w:val="22"/>
                <w:lang w:val="en-US" w:eastAsia="fr-FR"/>
              </w:rPr>
            </w:pPr>
            <w:r w:rsidRPr="00EF37F2">
              <w:rPr>
                <w:rFonts w:cs="Arial"/>
                <w:szCs w:val="22"/>
                <w:lang w:val="en-GB"/>
              </w:rPr>
              <w:t>Correction of Index Levels</w:t>
            </w:r>
          </w:p>
        </w:tc>
        <w:tc>
          <w:tcPr>
            <w:tcW w:w="236" w:type="dxa"/>
          </w:tcPr>
          <w:p w14:paraId="478C9BC3" w14:textId="77777777" w:rsidR="004B6E37" w:rsidRPr="00EF37F2" w:rsidRDefault="004B6E37" w:rsidP="00B52B5F">
            <w:pPr>
              <w:jc w:val="both"/>
              <w:rPr>
                <w:rFonts w:cs="Arial"/>
                <w:szCs w:val="22"/>
                <w:lang w:val="en-US"/>
              </w:rPr>
            </w:pPr>
            <w:r w:rsidRPr="00EF37F2">
              <w:rPr>
                <w:rFonts w:cs="Arial"/>
                <w:szCs w:val="22"/>
                <w:lang w:val="en-US"/>
              </w:rPr>
              <w:t>:</w:t>
            </w:r>
          </w:p>
        </w:tc>
        <w:tc>
          <w:tcPr>
            <w:tcW w:w="5750" w:type="dxa"/>
          </w:tcPr>
          <w:p w14:paraId="259F4C28" w14:textId="61689258" w:rsidR="004B6E37" w:rsidRDefault="004B6E37" w:rsidP="000A58DE">
            <w:pPr>
              <w:jc w:val="both"/>
              <w:rPr>
                <w:rFonts w:cs="Arial"/>
                <w:szCs w:val="22"/>
                <w:lang w:val="en-GB"/>
              </w:rPr>
            </w:pPr>
            <w:r w:rsidRPr="00EF37F2">
              <w:rPr>
                <w:rFonts w:cs="Arial"/>
                <w:szCs w:val="22"/>
                <w:lang w:val="en-GB"/>
              </w:rPr>
              <w:t xml:space="preserve">Notwithstanding Section 11.4 of the Equity Definitions, in the event that any price or level published on the Exchange or by the </w:t>
            </w:r>
            <w:r w:rsidRPr="00EF37F2">
              <w:rPr>
                <w:rFonts w:cs="Arial"/>
                <w:bCs/>
                <w:noProof/>
                <w:szCs w:val="22"/>
                <w:lang w:val="en-GB"/>
              </w:rPr>
              <w:t>Index Sponsor and/or Index Calculation Agent</w:t>
            </w:r>
            <w:r w:rsidRPr="00EF37F2">
              <w:rPr>
                <w:rFonts w:cs="Arial"/>
                <w:szCs w:val="22"/>
                <w:lang w:val="en-GB"/>
              </w:rPr>
              <w:t xml:space="preserve"> and which is utilized for any calculation or determination made under this Transaction is subsequently corrected and the correction is published by the Exchange or the </w:t>
            </w:r>
            <w:r w:rsidRPr="00EF37F2">
              <w:rPr>
                <w:rFonts w:cs="Arial"/>
                <w:bCs/>
                <w:noProof/>
                <w:szCs w:val="22"/>
                <w:lang w:val="en-GB"/>
              </w:rPr>
              <w:t>Index Sponsor and/or Index Calculation Agent</w:t>
            </w:r>
            <w:r w:rsidRPr="00EF37F2">
              <w:rPr>
                <w:rFonts w:cs="Arial"/>
                <w:szCs w:val="22"/>
                <w:lang w:val="en-GB"/>
              </w:rPr>
              <w:t xml:space="preserve"> within </w:t>
            </w:r>
            <w:r w:rsidR="00FE62A5">
              <w:rPr>
                <w:rFonts w:cs="Arial"/>
                <w:szCs w:val="22"/>
                <w:lang w:val="en-GB"/>
              </w:rPr>
              <w:t>two</w:t>
            </w:r>
            <w:r w:rsidRPr="00EF37F2">
              <w:rPr>
                <w:rFonts w:cs="Arial"/>
                <w:szCs w:val="22"/>
                <w:lang w:val="en-GB"/>
              </w:rPr>
              <w:t xml:space="preserve"> Currency Business Days after the original publication, either party may notify the other party of that correction, and, to the extent necessary, the Calculation Agent will adjust the terms of this Transaction to account for such correction.</w:t>
            </w:r>
          </w:p>
          <w:p w14:paraId="78405311" w14:textId="78A9D00C" w:rsidR="000A58DE" w:rsidRPr="00EF37F2" w:rsidRDefault="000A58DE">
            <w:pPr>
              <w:jc w:val="both"/>
              <w:rPr>
                <w:rFonts w:cs="Arial"/>
                <w:noProof/>
                <w:szCs w:val="22"/>
                <w:lang w:val="en-US" w:eastAsia="fr-FR"/>
              </w:rPr>
            </w:pPr>
          </w:p>
        </w:tc>
      </w:tr>
      <w:tr w:rsidR="00EF37F2" w:rsidRPr="00DC24D2" w14:paraId="4800171B" w14:textId="77777777" w:rsidTr="00386219">
        <w:tc>
          <w:tcPr>
            <w:tcW w:w="3087" w:type="dxa"/>
          </w:tcPr>
          <w:p w14:paraId="0FAE0BE4" w14:textId="3DEF1A4A" w:rsidR="004B6E37" w:rsidRPr="00EF37F2" w:rsidRDefault="004B6E37" w:rsidP="00B52B5F">
            <w:pPr>
              <w:ind w:left="142"/>
              <w:jc w:val="both"/>
              <w:rPr>
                <w:rFonts w:cs="Arial"/>
                <w:szCs w:val="22"/>
                <w:lang w:val="en-GB" w:eastAsia="fr-FR"/>
              </w:rPr>
            </w:pPr>
            <w:r w:rsidRPr="00EF37F2">
              <w:rPr>
                <w:rFonts w:cs="Arial"/>
                <w:noProof/>
                <w:szCs w:val="22"/>
                <w:lang w:val="en-GB"/>
              </w:rPr>
              <w:t>Market Disruption Event</w:t>
            </w:r>
          </w:p>
        </w:tc>
        <w:tc>
          <w:tcPr>
            <w:tcW w:w="236" w:type="dxa"/>
          </w:tcPr>
          <w:p w14:paraId="230ADC55" w14:textId="77777777" w:rsidR="004B6E37" w:rsidRPr="00EF37F2" w:rsidRDefault="004B6E37" w:rsidP="00B52B5F">
            <w:pPr>
              <w:jc w:val="both"/>
              <w:rPr>
                <w:rFonts w:cs="Arial"/>
                <w:szCs w:val="22"/>
                <w:lang w:val="en-US"/>
              </w:rPr>
            </w:pPr>
            <w:r w:rsidRPr="00EF37F2">
              <w:rPr>
                <w:rFonts w:cs="Arial"/>
                <w:szCs w:val="22"/>
                <w:lang w:val="en-US"/>
              </w:rPr>
              <w:t>:</w:t>
            </w:r>
          </w:p>
        </w:tc>
        <w:tc>
          <w:tcPr>
            <w:tcW w:w="5750" w:type="dxa"/>
          </w:tcPr>
          <w:p w14:paraId="107DF3E2" w14:textId="6F76CB60" w:rsidR="004B6E37" w:rsidRDefault="004B6E37" w:rsidP="000A58DE">
            <w:pPr>
              <w:jc w:val="both"/>
              <w:rPr>
                <w:rFonts w:cs="Arial"/>
                <w:szCs w:val="22"/>
                <w:lang w:val="en-GB"/>
              </w:rPr>
            </w:pPr>
            <w:r w:rsidRPr="00EF37F2">
              <w:rPr>
                <w:rFonts w:cs="Arial"/>
                <w:szCs w:val="22"/>
                <w:lang w:val="en-GB"/>
              </w:rPr>
              <w:t>Notwithstanding Section 6.3(a) of the Equity Definitions, the occurrence of any Index Disruption Event, as defined in the Index Rules, that has a material effect on the Transaction as determined by the Calculation Agent shall constitute a Market Disruption Event hereunder, and the paragraph “Consequences of a Market Disruption Event” set out below shall apply.</w:t>
            </w:r>
          </w:p>
          <w:p w14:paraId="69539ECD" w14:textId="6B394E4E" w:rsidR="000A58DE" w:rsidRPr="00EF37F2" w:rsidRDefault="000A58DE">
            <w:pPr>
              <w:jc w:val="both"/>
              <w:rPr>
                <w:rFonts w:cs="Arial"/>
                <w:szCs w:val="22"/>
                <w:lang w:val="en-US" w:eastAsia="fr-FR"/>
              </w:rPr>
            </w:pPr>
          </w:p>
        </w:tc>
      </w:tr>
      <w:tr w:rsidR="00EF37F2" w:rsidRPr="00DC24D2" w14:paraId="3B6FFCAB" w14:textId="77777777" w:rsidTr="00386219">
        <w:tc>
          <w:tcPr>
            <w:tcW w:w="3087" w:type="dxa"/>
          </w:tcPr>
          <w:p w14:paraId="46835195" w14:textId="7F4279BB" w:rsidR="004B6E37" w:rsidRPr="00EF37F2" w:rsidRDefault="004B6E37" w:rsidP="00B52B5F">
            <w:pPr>
              <w:ind w:left="142"/>
              <w:jc w:val="both"/>
              <w:rPr>
                <w:rFonts w:cs="Arial"/>
                <w:szCs w:val="22"/>
                <w:lang w:val="en-GB" w:eastAsia="fr-FR"/>
              </w:rPr>
            </w:pPr>
            <w:r w:rsidRPr="00EF37F2">
              <w:rPr>
                <w:rFonts w:cs="Arial"/>
                <w:szCs w:val="22"/>
                <w:lang w:val="en-US"/>
              </w:rPr>
              <w:t>Disrupted Day</w:t>
            </w:r>
          </w:p>
        </w:tc>
        <w:tc>
          <w:tcPr>
            <w:tcW w:w="236" w:type="dxa"/>
          </w:tcPr>
          <w:p w14:paraId="36DD94C0" w14:textId="77777777" w:rsidR="004B6E37" w:rsidRPr="00EF37F2" w:rsidRDefault="004B6E37" w:rsidP="00B52B5F">
            <w:pPr>
              <w:jc w:val="both"/>
              <w:rPr>
                <w:rFonts w:cs="Arial"/>
                <w:szCs w:val="22"/>
                <w:lang w:val="en-US"/>
              </w:rPr>
            </w:pPr>
            <w:r w:rsidRPr="00EF37F2">
              <w:rPr>
                <w:rFonts w:cs="Arial"/>
                <w:szCs w:val="22"/>
                <w:lang w:val="en-US"/>
              </w:rPr>
              <w:t>:</w:t>
            </w:r>
          </w:p>
        </w:tc>
        <w:tc>
          <w:tcPr>
            <w:tcW w:w="5750" w:type="dxa"/>
          </w:tcPr>
          <w:p w14:paraId="241A5232" w14:textId="77777777" w:rsidR="004B6E37" w:rsidRDefault="004B6E37" w:rsidP="000A58DE">
            <w:pPr>
              <w:jc w:val="both"/>
              <w:rPr>
                <w:rFonts w:cs="Arial"/>
                <w:szCs w:val="22"/>
                <w:lang w:val="en-GB"/>
              </w:rPr>
            </w:pPr>
            <w:r w:rsidRPr="00EF37F2">
              <w:rPr>
                <w:rFonts w:cs="Arial"/>
                <w:szCs w:val="22"/>
                <w:lang w:val="en-GB"/>
              </w:rPr>
              <w:t>Notwithstanding Section 6.4 of the Equity Definitions, any Scheduled Trading Day on which a Market Disruption Event occurs.</w:t>
            </w:r>
          </w:p>
          <w:p w14:paraId="6DA0587F" w14:textId="4B01EE28" w:rsidR="000A58DE" w:rsidRPr="00EF37F2" w:rsidRDefault="000A58DE">
            <w:pPr>
              <w:jc w:val="both"/>
              <w:rPr>
                <w:rFonts w:cs="Arial"/>
                <w:szCs w:val="22"/>
                <w:lang w:val="en-US" w:eastAsia="fr-FR"/>
              </w:rPr>
            </w:pPr>
          </w:p>
        </w:tc>
      </w:tr>
      <w:tr w:rsidR="00EF37F2" w:rsidRPr="00DC24D2" w14:paraId="5716FE0C" w14:textId="77777777" w:rsidTr="00386219">
        <w:tc>
          <w:tcPr>
            <w:tcW w:w="3087" w:type="dxa"/>
          </w:tcPr>
          <w:p w14:paraId="523D01C3" w14:textId="0E1C3378" w:rsidR="004B6E37" w:rsidRPr="00EF37F2" w:rsidRDefault="004B6E37" w:rsidP="00B52B5F">
            <w:pPr>
              <w:ind w:left="142"/>
              <w:jc w:val="both"/>
              <w:rPr>
                <w:rFonts w:cs="Arial"/>
                <w:szCs w:val="22"/>
                <w:lang w:val="en-GB" w:eastAsia="fr-FR"/>
              </w:rPr>
            </w:pPr>
            <w:r w:rsidRPr="00EF37F2">
              <w:rPr>
                <w:rFonts w:cs="Arial"/>
                <w:szCs w:val="22"/>
                <w:lang w:val="en-US"/>
              </w:rPr>
              <w:t>Consequences of a Market Disruption Event</w:t>
            </w:r>
          </w:p>
        </w:tc>
        <w:tc>
          <w:tcPr>
            <w:tcW w:w="236" w:type="dxa"/>
          </w:tcPr>
          <w:p w14:paraId="09798749" w14:textId="77777777" w:rsidR="004B6E37" w:rsidRPr="00EF37F2" w:rsidRDefault="004B6E37" w:rsidP="00B52B5F">
            <w:pPr>
              <w:jc w:val="both"/>
              <w:rPr>
                <w:rFonts w:cs="Arial"/>
                <w:szCs w:val="22"/>
                <w:lang w:val="en-US"/>
              </w:rPr>
            </w:pPr>
            <w:r w:rsidRPr="00EF37F2">
              <w:rPr>
                <w:rFonts w:cs="Arial"/>
                <w:szCs w:val="22"/>
                <w:lang w:val="en-US"/>
              </w:rPr>
              <w:t>:</w:t>
            </w:r>
          </w:p>
        </w:tc>
        <w:tc>
          <w:tcPr>
            <w:tcW w:w="5750" w:type="dxa"/>
          </w:tcPr>
          <w:p w14:paraId="16C35B55" w14:textId="71CDDED8" w:rsidR="00FE62A5" w:rsidRDefault="00FE62A5" w:rsidP="00FE62A5">
            <w:pPr>
              <w:jc w:val="both"/>
              <w:rPr>
                <w:rFonts w:cs="Arial"/>
                <w:lang w:val="en-US"/>
              </w:rPr>
            </w:pPr>
            <w:r w:rsidRPr="00852F8F">
              <w:rPr>
                <w:rFonts w:cs="Arial"/>
                <w:lang w:val="en-US"/>
              </w:rPr>
              <w:t xml:space="preserve">Notwithstanding Section 6.6 of the Equity Definitions, if any </w:t>
            </w:r>
            <w:r>
              <w:rPr>
                <w:rFonts w:cs="Arial"/>
                <w:lang w:val="en-US"/>
              </w:rPr>
              <w:t xml:space="preserve">Scheduled </w:t>
            </w:r>
            <w:r w:rsidRPr="00852F8F">
              <w:rPr>
                <w:rFonts w:cs="Arial"/>
                <w:lang w:val="en-US"/>
              </w:rPr>
              <w:t xml:space="preserve">Valuation Date is a Disrupted Day, then the Valuation Date shall </w:t>
            </w:r>
            <w:r w:rsidRPr="00852F8F">
              <w:rPr>
                <w:rFonts w:cs="Arial"/>
                <w:szCs w:val="22"/>
                <w:lang w:val="en-GB"/>
              </w:rPr>
              <w:t>be</w:t>
            </w:r>
            <w:r w:rsidRPr="00852F8F">
              <w:rPr>
                <w:rFonts w:cs="Arial"/>
                <w:lang w:val="en-US"/>
              </w:rPr>
              <w:t xml:space="preserve"> the first succeeding Scheduled Trading Day that is not a Disrupted Day, unless each of the </w:t>
            </w:r>
            <w:r>
              <w:rPr>
                <w:rFonts w:cs="Arial"/>
                <w:lang w:val="en-US"/>
              </w:rPr>
              <w:t>five</w:t>
            </w:r>
            <w:r w:rsidRPr="00852F8F">
              <w:rPr>
                <w:rFonts w:cs="Arial"/>
                <w:lang w:val="en-US"/>
              </w:rPr>
              <w:t xml:space="preserve"> Scheduled Trading Days immediately following the Scheduled Valuation Date is a Disrupted Day.  In that case, (i) the </w:t>
            </w:r>
            <w:r>
              <w:rPr>
                <w:rFonts w:cs="Arial"/>
                <w:lang w:val="en-US"/>
              </w:rPr>
              <w:t>fif</w:t>
            </w:r>
            <w:r w:rsidRPr="00852F8F">
              <w:rPr>
                <w:rFonts w:cs="Arial"/>
                <w:lang w:val="en-US"/>
              </w:rPr>
              <w:t xml:space="preserve">th Scheduled Trading Day shall be deemed to be the Valuation Date, notwithstanding the fact that such day is a Disrupted Day, and (ii) the Calculation Agent shall determine the level of the Index </w:t>
            </w:r>
            <w:r w:rsidR="00CC1B82">
              <w:rPr>
                <w:rFonts w:cs="Arial"/>
                <w:lang w:val="en-US"/>
              </w:rPr>
              <w:t xml:space="preserve">(and any determinations with respect to the Transaction) </w:t>
            </w:r>
            <w:r w:rsidRPr="00852F8F">
              <w:rPr>
                <w:rFonts w:cs="Arial"/>
                <w:lang w:val="en-US"/>
              </w:rPr>
              <w:t xml:space="preserve">as of the Valuation Time on that </w:t>
            </w:r>
            <w:r>
              <w:rPr>
                <w:rFonts w:cs="Arial"/>
                <w:lang w:val="en-US"/>
              </w:rPr>
              <w:t>fif</w:t>
            </w:r>
            <w:r w:rsidRPr="00852F8F">
              <w:rPr>
                <w:rFonts w:cs="Arial"/>
                <w:lang w:val="en-US"/>
              </w:rPr>
              <w:t xml:space="preserve">th Scheduled Trading </w:t>
            </w:r>
            <w:r w:rsidRPr="005422F7">
              <w:rPr>
                <w:rFonts w:cs="Arial"/>
                <w:lang w:val="en-US"/>
              </w:rPr>
              <w:t>Day in accordance with the formula for and method of calculating the Index last in effect prior to the occurrence of the first Disrupted Day</w:t>
            </w:r>
            <w:r w:rsidR="008E67C0">
              <w:rPr>
                <w:rFonts w:cs="Arial"/>
                <w:lang w:val="en-US"/>
              </w:rPr>
              <w:t xml:space="preserve"> using the levels and prices described for such circumstances in the Index Rules (and SGI Global Methodology as described therein)</w:t>
            </w:r>
            <w:r w:rsidRPr="005422F7">
              <w:rPr>
                <w:rFonts w:cs="Arial"/>
                <w:lang w:val="en-US"/>
              </w:rPr>
              <w:t>.</w:t>
            </w:r>
            <w:r w:rsidRPr="00852F8F">
              <w:rPr>
                <w:rFonts w:cs="Arial"/>
                <w:lang w:val="en-US"/>
              </w:rPr>
              <w:t xml:space="preserve"> </w:t>
            </w:r>
          </w:p>
          <w:p w14:paraId="1647AF26" w14:textId="20CFFD97" w:rsidR="000A58DE" w:rsidRPr="00EF37F2" w:rsidRDefault="000A58DE">
            <w:pPr>
              <w:jc w:val="both"/>
              <w:rPr>
                <w:rFonts w:cs="Arial"/>
                <w:szCs w:val="22"/>
                <w:lang w:val="en-US" w:eastAsia="fr-FR"/>
              </w:rPr>
            </w:pPr>
          </w:p>
        </w:tc>
      </w:tr>
      <w:tr w:rsidR="001C0EE7" w:rsidRPr="00DC24D2" w14:paraId="75976018" w14:textId="77777777" w:rsidTr="00386219">
        <w:tc>
          <w:tcPr>
            <w:tcW w:w="3087" w:type="dxa"/>
          </w:tcPr>
          <w:p w14:paraId="33D33E4A" w14:textId="4FCD7455" w:rsidR="001C0EE7" w:rsidRPr="00EF37F2" w:rsidRDefault="001C0EE7" w:rsidP="00B52B5F">
            <w:pPr>
              <w:ind w:left="142"/>
              <w:jc w:val="both"/>
              <w:rPr>
                <w:rFonts w:cs="Arial"/>
                <w:szCs w:val="22"/>
                <w:lang w:val="en-US"/>
              </w:rPr>
            </w:pPr>
            <w:r w:rsidRPr="00E654D3">
              <w:rPr>
                <w:rFonts w:cs="Arial"/>
                <w:szCs w:val="22"/>
              </w:rPr>
              <w:t>Additional</w:t>
            </w:r>
            <w:r>
              <w:rPr>
                <w:rFonts w:cs="Arial"/>
                <w:szCs w:val="22"/>
              </w:rPr>
              <w:t xml:space="preserve"> </w:t>
            </w:r>
            <w:r w:rsidRPr="00E654D3">
              <w:rPr>
                <w:rFonts w:cs="Arial"/>
                <w:szCs w:val="22"/>
              </w:rPr>
              <w:t>Hedging Disruption Event</w:t>
            </w:r>
          </w:p>
        </w:tc>
        <w:tc>
          <w:tcPr>
            <w:tcW w:w="236" w:type="dxa"/>
          </w:tcPr>
          <w:p w14:paraId="4A097A2B" w14:textId="77777777" w:rsidR="001C0EE7" w:rsidRPr="00EF37F2" w:rsidRDefault="001C0EE7" w:rsidP="00B52B5F">
            <w:pPr>
              <w:jc w:val="both"/>
              <w:rPr>
                <w:rFonts w:cs="Arial"/>
                <w:szCs w:val="22"/>
                <w:lang w:val="en-US"/>
              </w:rPr>
            </w:pPr>
          </w:p>
        </w:tc>
        <w:tc>
          <w:tcPr>
            <w:tcW w:w="5750" w:type="dxa"/>
          </w:tcPr>
          <w:p w14:paraId="6CA55644" w14:textId="77777777" w:rsidR="001C0EE7" w:rsidRPr="00E654D3" w:rsidRDefault="001C0EE7" w:rsidP="00424142">
            <w:pPr>
              <w:pStyle w:val="null"/>
              <w:spacing w:beforeAutospacing="0" w:after="0" w:afterAutospacing="0"/>
              <w:rPr>
                <w:rFonts w:ascii="Arial" w:hAnsi="Arial" w:cs="Arial"/>
              </w:rPr>
            </w:pPr>
            <w:r w:rsidRPr="00E654D3">
              <w:rPr>
                <w:rFonts w:ascii="Arial" w:hAnsi="Arial" w:cs="Arial"/>
              </w:rPr>
              <w:t xml:space="preserve">Section 12.9(a) </w:t>
            </w:r>
            <w:r w:rsidRPr="001C2F95">
              <w:rPr>
                <w:rFonts w:ascii="Arial" w:hAnsi="Arial" w:cs="Arial"/>
                <w:lang w:val="en-GB"/>
              </w:rPr>
              <w:t xml:space="preserve">of the Equity Definitions </w:t>
            </w:r>
            <w:r w:rsidRPr="00E654D3">
              <w:rPr>
                <w:rFonts w:ascii="Arial" w:hAnsi="Arial" w:cs="Arial"/>
              </w:rPr>
              <w:t>is hereby amended to (x) insert “and (xvi)” after “(viii)” in the second line of paragraph (i) and (y) add the following at the end thereof: </w:t>
            </w:r>
          </w:p>
          <w:p w14:paraId="1DEB5A9A" w14:textId="77777777" w:rsidR="001C0EE7" w:rsidRPr="00E654D3" w:rsidRDefault="001C0EE7" w:rsidP="001C0EE7">
            <w:pPr>
              <w:pStyle w:val="null"/>
              <w:spacing w:beforeAutospacing="0" w:after="0" w:afterAutospacing="0"/>
              <w:ind w:left="24"/>
              <w:jc w:val="both"/>
              <w:rPr>
                <w:rFonts w:ascii="Arial" w:hAnsi="Arial" w:cs="Arial"/>
              </w:rPr>
            </w:pPr>
            <w:r w:rsidRPr="00E654D3">
              <w:rPr>
                <w:rFonts w:ascii="Arial" w:hAnsi="Arial" w:cs="Arial"/>
              </w:rPr>
              <w:t xml:space="preserve">“(xvi)     “Additional Hedging Disruption Event” means any event that the Hedging Party, in its reasonable discretion, determines makes it appropriate, with regard to any legal, regulatory or self-regulatory requirements or related, policies and procedures generally applicable to transactions of the type as the Transaction (whether or not such requirements, policies or procedures are imposed by law or have been voluntarily adopted by the Hedging Party), for the Hedging Party to refrain from or decrease any market activity in connection with the Transaction.  For the avoidance of doubt and without limiting generality of the foregoing, an Additional Hedging Disruption Event shall occur hereunder where the market activity required by the Hedging Party to hedge transactions referencing the Index would face a limitation due to limited liquidity in the market. </w:t>
            </w:r>
          </w:p>
          <w:p w14:paraId="68A0A2ED" w14:textId="77777777" w:rsidR="001C0EE7" w:rsidRPr="00852F8F" w:rsidRDefault="001C0EE7" w:rsidP="00FE62A5">
            <w:pPr>
              <w:jc w:val="both"/>
              <w:rPr>
                <w:rFonts w:cs="Arial"/>
                <w:lang w:val="en-US"/>
              </w:rPr>
            </w:pPr>
          </w:p>
        </w:tc>
      </w:tr>
      <w:tr w:rsidR="001C0EE7" w:rsidRPr="00DC24D2" w14:paraId="62114187" w14:textId="77777777" w:rsidTr="00386219">
        <w:tc>
          <w:tcPr>
            <w:tcW w:w="3087" w:type="dxa"/>
          </w:tcPr>
          <w:p w14:paraId="6F06A7AE" w14:textId="1CE1A3B0" w:rsidR="001C0EE7" w:rsidRPr="00424142" w:rsidRDefault="001C0EE7" w:rsidP="001C0EE7">
            <w:pPr>
              <w:ind w:left="142"/>
              <w:jc w:val="both"/>
              <w:rPr>
                <w:rFonts w:cs="Arial"/>
                <w:szCs w:val="22"/>
                <w:lang w:val="en-US"/>
              </w:rPr>
            </w:pPr>
            <w:r w:rsidRPr="001C2F95">
              <w:rPr>
                <w:rFonts w:cs="Arial"/>
                <w:noProof/>
                <w:szCs w:val="22"/>
                <w:lang w:val="en-GB"/>
              </w:rPr>
              <w:t>Consequences of an</w:t>
            </w:r>
            <w:r w:rsidRPr="00E654D3">
              <w:rPr>
                <w:rFonts w:cs="Arial"/>
                <w:szCs w:val="22"/>
                <w:lang w:val="en-US"/>
              </w:rPr>
              <w:t xml:space="preserve"> Additional Hedging Disruption Event</w:t>
            </w:r>
          </w:p>
        </w:tc>
        <w:tc>
          <w:tcPr>
            <w:tcW w:w="236" w:type="dxa"/>
          </w:tcPr>
          <w:p w14:paraId="6D5BB2B9" w14:textId="77777777" w:rsidR="001C0EE7" w:rsidRPr="00EF37F2" w:rsidRDefault="001C0EE7" w:rsidP="001C0EE7">
            <w:pPr>
              <w:jc w:val="both"/>
              <w:rPr>
                <w:rFonts w:cs="Arial"/>
                <w:szCs w:val="22"/>
                <w:lang w:val="en-US"/>
              </w:rPr>
            </w:pPr>
          </w:p>
        </w:tc>
        <w:tc>
          <w:tcPr>
            <w:tcW w:w="5750" w:type="dxa"/>
          </w:tcPr>
          <w:p w14:paraId="7995C520" w14:textId="77777777" w:rsidR="001C0EE7" w:rsidRPr="00E654D3" w:rsidRDefault="001C0EE7" w:rsidP="001C0EE7">
            <w:pPr>
              <w:pStyle w:val="null"/>
              <w:spacing w:beforeAutospacing="0" w:after="0" w:afterAutospacing="0"/>
              <w:ind w:left="24"/>
              <w:jc w:val="both"/>
              <w:rPr>
                <w:rFonts w:ascii="Arial" w:hAnsi="Arial" w:cs="Arial"/>
              </w:rPr>
            </w:pPr>
            <w:r w:rsidRPr="00E654D3">
              <w:rPr>
                <w:rFonts w:ascii="Arial" w:hAnsi="Arial" w:cs="Arial"/>
              </w:rPr>
              <w:t>Notwithstanding Section 12.9 of the Equity Definitions, upon the occurrence of an Additional Hedging Disruption Event, the Calculation Agent will either (i) replace the Index by a Similar Index (as defined in paragraph (ii) of , or (ii) terminate the Transaction in accordance with Section 12.9(b)(iii) of the Equity Definitions, or (iii) terminate a portion of the Transaction (pursuant to Section 4 (Early Termination)) so that the Hedging Party’s related hedging activities will comply with applicable laws, rules or regulations or related policies and procedures of the Hedging Party.”</w:t>
            </w:r>
          </w:p>
          <w:p w14:paraId="71E4655B" w14:textId="77777777" w:rsidR="001C0EE7" w:rsidRPr="00E654D3" w:rsidRDefault="001C0EE7" w:rsidP="001C0EE7">
            <w:pPr>
              <w:pStyle w:val="null"/>
              <w:spacing w:beforeAutospacing="0" w:after="0" w:afterAutospacing="0"/>
              <w:rPr>
                <w:rFonts w:ascii="Arial" w:hAnsi="Arial" w:cs="Arial"/>
              </w:rPr>
            </w:pPr>
          </w:p>
        </w:tc>
      </w:tr>
      <w:tr w:rsidR="001C0EE7" w:rsidRPr="00DC24D2" w14:paraId="40B1FC95" w14:textId="77777777" w:rsidTr="00386219">
        <w:tc>
          <w:tcPr>
            <w:tcW w:w="9073" w:type="dxa"/>
            <w:gridSpan w:val="3"/>
          </w:tcPr>
          <w:p w14:paraId="08FD13AE" w14:textId="25FCC6BA" w:rsidR="001C0EE7" w:rsidRDefault="001C0EE7" w:rsidP="001C0EE7">
            <w:pPr>
              <w:jc w:val="both"/>
              <w:rPr>
                <w:rFonts w:cs="Arial"/>
                <w:lang w:val="en-US"/>
              </w:rPr>
            </w:pPr>
            <w:r w:rsidRPr="004A50CD">
              <w:rPr>
                <w:rFonts w:cs="Arial"/>
                <w:lang w:val="en-US"/>
              </w:rPr>
              <w:t xml:space="preserve">If any event hereunder constitutes both a Market Disruption </w:t>
            </w:r>
            <w:r w:rsidRPr="004A50CD">
              <w:rPr>
                <w:rFonts w:cs="Arial"/>
                <w:noProof/>
                <w:szCs w:val="22"/>
                <w:lang w:val="en-GB"/>
              </w:rPr>
              <w:t>Event</w:t>
            </w:r>
            <w:r w:rsidRPr="004A50CD">
              <w:rPr>
                <w:rFonts w:cs="Arial"/>
                <w:lang w:val="en-US"/>
              </w:rPr>
              <w:t xml:space="preserve"> and an Index Adjustment Event, the event will be deemed to be an Index Adjustment Event</w:t>
            </w:r>
            <w:r>
              <w:rPr>
                <w:rFonts w:cs="Arial"/>
                <w:lang w:val="en-US"/>
              </w:rPr>
              <w:t>.</w:t>
            </w:r>
          </w:p>
          <w:p w14:paraId="21291908" w14:textId="5C7B807D" w:rsidR="001C0EE7" w:rsidRPr="00852F8F" w:rsidRDefault="001C0EE7" w:rsidP="001C0EE7">
            <w:pPr>
              <w:jc w:val="both"/>
              <w:rPr>
                <w:rFonts w:cs="Arial"/>
                <w:lang w:val="en-US"/>
              </w:rPr>
            </w:pPr>
          </w:p>
        </w:tc>
      </w:tr>
      <w:tr w:rsidR="001C0EE7" w:rsidRPr="00065EDD" w14:paraId="78A7F6DE" w14:textId="77777777" w:rsidTr="00386219">
        <w:tc>
          <w:tcPr>
            <w:tcW w:w="9073" w:type="dxa"/>
            <w:gridSpan w:val="3"/>
          </w:tcPr>
          <w:p w14:paraId="397FA6C0" w14:textId="77777777" w:rsidR="001C0EE7" w:rsidRDefault="001C0EE7" w:rsidP="001C0EE7">
            <w:pPr>
              <w:jc w:val="both"/>
              <w:rPr>
                <w:rFonts w:cs="Arial"/>
                <w:b/>
                <w:bCs/>
                <w:u w:val="single"/>
                <w:lang w:val="en-US"/>
              </w:rPr>
            </w:pPr>
            <w:r w:rsidRPr="00591311">
              <w:rPr>
                <w:rFonts w:cs="Arial"/>
                <w:b/>
                <w:bCs/>
                <w:u w:val="single"/>
                <w:lang w:val="en-US"/>
              </w:rPr>
              <w:t>Adjustments</w:t>
            </w:r>
          </w:p>
          <w:p w14:paraId="495C6553" w14:textId="44CE4D7E" w:rsidR="001C0EE7" w:rsidRPr="00591311" w:rsidRDefault="001C0EE7" w:rsidP="001C0EE7">
            <w:pPr>
              <w:jc w:val="both"/>
              <w:rPr>
                <w:rFonts w:cs="Arial"/>
                <w:b/>
                <w:bCs/>
                <w:u w:val="single"/>
                <w:lang w:val="en-US"/>
              </w:rPr>
            </w:pPr>
          </w:p>
        </w:tc>
      </w:tr>
      <w:tr w:rsidR="001C0EE7" w:rsidRPr="00065EDD" w14:paraId="597AAC44" w14:textId="77777777" w:rsidTr="00386219">
        <w:tc>
          <w:tcPr>
            <w:tcW w:w="9073" w:type="dxa"/>
            <w:gridSpan w:val="3"/>
          </w:tcPr>
          <w:p w14:paraId="45212385" w14:textId="1E3AD88E" w:rsidR="001C0EE7" w:rsidRDefault="001C0EE7" w:rsidP="001C0EE7">
            <w:pPr>
              <w:jc w:val="both"/>
              <w:rPr>
                <w:rFonts w:cs="Arial"/>
                <w:b/>
                <w:bCs/>
                <w:u w:val="single"/>
                <w:lang w:val="en-US"/>
              </w:rPr>
            </w:pPr>
            <w:r w:rsidRPr="00591311">
              <w:rPr>
                <w:rFonts w:cs="Arial"/>
                <w:b/>
                <w:bCs/>
                <w:u w:val="single"/>
                <w:lang w:val="en-US"/>
              </w:rPr>
              <w:t>Index Adjustment Events</w:t>
            </w:r>
          </w:p>
          <w:p w14:paraId="529274EF" w14:textId="579CDB40" w:rsidR="001C0EE7" w:rsidRDefault="001C0EE7" w:rsidP="001C0EE7">
            <w:pPr>
              <w:jc w:val="both"/>
              <w:rPr>
                <w:rFonts w:cs="Arial"/>
                <w:b/>
                <w:bCs/>
                <w:u w:val="single"/>
                <w:lang w:val="en-US"/>
              </w:rPr>
            </w:pPr>
          </w:p>
          <w:p w14:paraId="05E4B6FD" w14:textId="77777777" w:rsidR="001C0EE7" w:rsidRDefault="001C0EE7" w:rsidP="001C0EE7">
            <w:pPr>
              <w:jc w:val="both"/>
              <w:rPr>
                <w:rFonts w:cs="Arial"/>
                <w:noProof/>
                <w:szCs w:val="22"/>
                <w:lang w:val="en-GB"/>
              </w:rPr>
            </w:pPr>
            <w:r>
              <w:rPr>
                <w:rFonts w:cs="Arial"/>
                <w:noProof/>
                <w:szCs w:val="22"/>
                <w:lang w:val="en-GB"/>
              </w:rPr>
              <w:t xml:space="preserve">Section 11.1(a) of the Equity Definitions is deleted and replaced in its entirety by the following: </w:t>
            </w:r>
          </w:p>
          <w:p w14:paraId="324CC37B" w14:textId="77777777" w:rsidR="001C0EE7" w:rsidRDefault="001C0EE7" w:rsidP="001C0EE7">
            <w:pPr>
              <w:jc w:val="both"/>
              <w:rPr>
                <w:rFonts w:cs="Arial"/>
                <w:noProof/>
                <w:szCs w:val="22"/>
                <w:lang w:val="en-GB"/>
              </w:rPr>
            </w:pPr>
          </w:p>
          <w:p w14:paraId="45F408AB" w14:textId="77777777" w:rsidR="001C0EE7" w:rsidRDefault="001C0EE7" w:rsidP="001C0EE7">
            <w:pPr>
              <w:jc w:val="both"/>
              <w:rPr>
                <w:rFonts w:cs="Arial"/>
                <w:noProof/>
                <w:szCs w:val="22"/>
                <w:lang w:val="en-GB"/>
              </w:rPr>
            </w:pPr>
            <w:r>
              <w:rPr>
                <w:rFonts w:cs="Arial"/>
                <w:noProof/>
                <w:szCs w:val="22"/>
                <w:lang w:val="en-GB"/>
              </w:rPr>
              <w:t>“If on any Scheduled Trading Day, the Index is:</w:t>
            </w:r>
          </w:p>
          <w:p w14:paraId="3DFD70CC" w14:textId="77777777" w:rsidR="001C0EE7" w:rsidRDefault="001C0EE7" w:rsidP="001C0EE7">
            <w:pPr>
              <w:jc w:val="both"/>
              <w:rPr>
                <w:rFonts w:cs="Arial"/>
                <w:noProof/>
                <w:szCs w:val="22"/>
                <w:lang w:val="en-GB"/>
              </w:rPr>
            </w:pPr>
          </w:p>
          <w:p w14:paraId="3EDD126F" w14:textId="77777777" w:rsidR="001C0EE7" w:rsidRDefault="001C0EE7" w:rsidP="001C0EE7">
            <w:pPr>
              <w:numPr>
                <w:ilvl w:val="0"/>
                <w:numId w:val="1"/>
              </w:numPr>
              <w:jc w:val="both"/>
              <w:rPr>
                <w:rFonts w:cs="Arial"/>
                <w:noProof/>
                <w:szCs w:val="22"/>
                <w:lang w:val="en-GB"/>
              </w:rPr>
            </w:pPr>
            <w:r>
              <w:rPr>
                <w:rFonts w:cs="Arial"/>
                <w:noProof/>
                <w:szCs w:val="22"/>
                <w:lang w:val="en-GB"/>
              </w:rPr>
              <w:t>not published by the Index Calculation Agent, but is published by a successor index calculation agent (the “</w:t>
            </w:r>
            <w:r>
              <w:rPr>
                <w:rFonts w:cs="Arial"/>
                <w:b/>
                <w:noProof/>
                <w:szCs w:val="22"/>
                <w:lang w:val="en-GB"/>
              </w:rPr>
              <w:t>Successor Index Calculation Agent</w:t>
            </w:r>
            <w:r>
              <w:rPr>
                <w:rFonts w:cs="Arial"/>
                <w:noProof/>
                <w:szCs w:val="22"/>
                <w:lang w:val="en-GB"/>
              </w:rPr>
              <w:t xml:space="preserve">”), acceptable to the Calculation Agent, or </w:t>
            </w:r>
          </w:p>
          <w:p w14:paraId="53705D8D" w14:textId="77777777" w:rsidR="001C0EE7" w:rsidRDefault="001C0EE7" w:rsidP="001C0EE7">
            <w:pPr>
              <w:numPr>
                <w:ilvl w:val="0"/>
                <w:numId w:val="1"/>
              </w:numPr>
              <w:jc w:val="both"/>
              <w:rPr>
                <w:rFonts w:cs="Arial"/>
                <w:noProof/>
                <w:szCs w:val="22"/>
                <w:lang w:val="en-GB"/>
              </w:rPr>
            </w:pPr>
            <w:r>
              <w:rPr>
                <w:rFonts w:cs="Arial"/>
                <w:noProof/>
                <w:szCs w:val="22"/>
                <w:lang w:val="en-GB"/>
              </w:rPr>
              <w:t>replaced by an index whose main characteristics are similar to those of the Index, in the determination of the Calculation Agent; (the main characteristics of an index comprise, without limitation, its strategy, its currency, the asset class, geographical or economical sectors reflected in such index (a “</w:t>
            </w:r>
            <w:r>
              <w:rPr>
                <w:rFonts w:cs="Arial"/>
                <w:b/>
                <w:noProof/>
                <w:szCs w:val="22"/>
                <w:lang w:val="en-GB"/>
              </w:rPr>
              <w:t>Similar Index</w:t>
            </w:r>
            <w:r>
              <w:rPr>
                <w:rFonts w:cs="Arial"/>
                <w:noProof/>
                <w:szCs w:val="22"/>
                <w:lang w:val="en-GB"/>
              </w:rPr>
              <w:t>”)),</w:t>
            </w:r>
          </w:p>
          <w:p w14:paraId="18C1D599" w14:textId="77777777" w:rsidR="001C0EE7" w:rsidRDefault="001C0EE7" w:rsidP="001C0EE7">
            <w:pPr>
              <w:jc w:val="both"/>
              <w:rPr>
                <w:rFonts w:cs="Arial"/>
                <w:noProof/>
                <w:szCs w:val="22"/>
                <w:lang w:val="en-GB"/>
              </w:rPr>
            </w:pPr>
          </w:p>
          <w:p w14:paraId="5F2C0D38" w14:textId="4E1C5DC4" w:rsidR="001C0EE7" w:rsidRDefault="001C0EE7" w:rsidP="001C0EE7">
            <w:pPr>
              <w:jc w:val="both"/>
              <w:rPr>
                <w:rFonts w:cs="Arial"/>
                <w:noProof/>
                <w:szCs w:val="22"/>
                <w:lang w:val="en-GB"/>
              </w:rPr>
            </w:pPr>
            <w:r>
              <w:rPr>
                <w:rFonts w:cs="Arial"/>
                <w:noProof/>
                <w:szCs w:val="22"/>
                <w:lang w:val="en-GB"/>
              </w:rPr>
              <w:t>then in each case that index published by the Successor Index Calculation Agent or such Similar Index, as the case may be, will be deemed to be the Index</w:t>
            </w:r>
            <w:r>
              <w:rPr>
                <w:rFonts w:cs="Arial"/>
                <w:noProof/>
                <w:szCs w:val="22"/>
                <w:lang w:val="en-US"/>
              </w:rPr>
              <w:t xml:space="preserve"> so calculated and announced</w:t>
            </w:r>
            <w:r>
              <w:rPr>
                <w:rFonts w:cs="Arial"/>
                <w:noProof/>
                <w:szCs w:val="22"/>
                <w:lang w:val="en-GB"/>
              </w:rPr>
              <w:t>”.</w:t>
            </w:r>
          </w:p>
          <w:p w14:paraId="380417DA" w14:textId="77777777" w:rsidR="001C0EE7" w:rsidRDefault="001C0EE7" w:rsidP="001C0EE7">
            <w:pPr>
              <w:jc w:val="both"/>
              <w:rPr>
                <w:rFonts w:cs="Arial"/>
                <w:noProof/>
                <w:szCs w:val="22"/>
                <w:lang w:val="en-GB"/>
              </w:rPr>
            </w:pPr>
          </w:p>
          <w:p w14:paraId="1013DF5D" w14:textId="3D54E8E9" w:rsidR="001C0EE7" w:rsidRDefault="001C0EE7" w:rsidP="001C0EE7">
            <w:pPr>
              <w:ind w:right="142"/>
              <w:jc w:val="both"/>
              <w:rPr>
                <w:rFonts w:cs="Arial"/>
                <w:szCs w:val="22"/>
                <w:lang w:val="en-GB"/>
              </w:rPr>
            </w:pPr>
            <w:r>
              <w:rPr>
                <w:rFonts w:cs="Arial"/>
                <w:bCs/>
                <w:noProof/>
                <w:szCs w:val="22"/>
                <w:lang w:val="en-GB"/>
              </w:rPr>
              <w:t xml:space="preserve">The first paragraph of Section 11.1(b) </w:t>
            </w:r>
            <w:r>
              <w:rPr>
                <w:rFonts w:cs="Arial"/>
                <w:noProof/>
                <w:szCs w:val="22"/>
                <w:lang w:val="en-GB"/>
              </w:rPr>
              <w:t>of the Equity Definitions is deleted and replaced in its entirety by the following :</w:t>
            </w:r>
            <w:r>
              <w:rPr>
                <w:rFonts w:cs="Arial"/>
                <w:bCs/>
                <w:noProof/>
                <w:szCs w:val="22"/>
                <w:lang w:val="en-GB"/>
              </w:rPr>
              <w:t xml:space="preserve"> “If (i) on or prior to any Valuation Date, the Index Sponsor and/or Index Calculation Agent announce(s) that it/they will make a material change in the formula for or the method of calculating the Index or in any other way materially modifies that Index (other than a modification prescribed in that formula or method to maintain that Index in the event of changes in Index Components and other routine events) (an “</w:t>
            </w:r>
            <w:r>
              <w:rPr>
                <w:rFonts w:cs="Arial"/>
                <w:b/>
                <w:bCs/>
                <w:noProof/>
                <w:szCs w:val="22"/>
                <w:lang w:val="en-GB"/>
              </w:rPr>
              <w:t>Index Modification</w:t>
            </w:r>
            <w:r>
              <w:rPr>
                <w:rFonts w:cs="Arial"/>
                <w:bCs/>
                <w:noProof/>
                <w:szCs w:val="22"/>
                <w:lang w:val="en-GB"/>
              </w:rPr>
              <w:t>”), or (ii) the Index Sponsor</w:t>
            </w:r>
            <w:r>
              <w:rPr>
                <w:rFonts w:eastAsia="Arial Unicode MS" w:cs="Arial"/>
                <w:noProof/>
                <w:szCs w:val="22"/>
                <w:lang w:val="en-US"/>
              </w:rPr>
              <w:t xml:space="preserve"> </w:t>
            </w:r>
            <w:r>
              <w:rPr>
                <w:rFonts w:cs="Arial"/>
                <w:bCs/>
                <w:noProof/>
                <w:szCs w:val="22"/>
                <w:lang w:val="en-GB"/>
              </w:rPr>
              <w:t>permanently cancels the Index and no Similar Index exists or the agreement between the Index Calculation Agent and the Index Sponsor is terminated, all, as determined by the Calculation Agent (an “</w:t>
            </w:r>
            <w:r>
              <w:rPr>
                <w:rFonts w:cs="Arial"/>
                <w:b/>
                <w:bCs/>
                <w:noProof/>
                <w:szCs w:val="22"/>
                <w:lang w:val="en-GB"/>
              </w:rPr>
              <w:t>Index Cancellation</w:t>
            </w:r>
            <w:r>
              <w:rPr>
                <w:rFonts w:cs="Arial"/>
                <w:bCs/>
                <w:noProof/>
                <w:szCs w:val="22"/>
                <w:lang w:val="en-GB"/>
              </w:rPr>
              <w:t xml:space="preserve">”) or (iii) on any Valuation Date, the Index Calculation Agent fails to calculate and publish the level of the Index other than as a result of the occurrence of a Market Disruption Event </w:t>
            </w:r>
            <w:r>
              <w:rPr>
                <w:rFonts w:eastAsia="Arial Unicode MS" w:cs="Arial"/>
                <w:noProof/>
                <w:szCs w:val="22"/>
                <w:lang w:val="en-US"/>
              </w:rPr>
              <w:t xml:space="preserve">and such failure is likely to have a material impact on the hedge of Société Générale in connection with the Transaction </w:t>
            </w:r>
            <w:r>
              <w:rPr>
                <w:rFonts w:cs="Arial"/>
                <w:bCs/>
                <w:noProof/>
                <w:szCs w:val="22"/>
                <w:lang w:val="en-GB"/>
              </w:rPr>
              <w:t>(an “</w:t>
            </w:r>
            <w:r>
              <w:rPr>
                <w:rFonts w:cs="Arial"/>
                <w:b/>
                <w:bCs/>
                <w:noProof/>
                <w:szCs w:val="22"/>
                <w:lang w:val="en-GB"/>
              </w:rPr>
              <w:t>Index Disruption</w:t>
            </w:r>
            <w:r>
              <w:rPr>
                <w:rFonts w:cs="Arial"/>
                <w:bCs/>
                <w:noProof/>
                <w:szCs w:val="22"/>
                <w:lang w:val="en-GB"/>
              </w:rPr>
              <w:t>” and together with an Index Modification and an Index Cancellation, each an “</w:t>
            </w:r>
            <w:r>
              <w:rPr>
                <w:rFonts w:cs="Arial"/>
                <w:b/>
                <w:bCs/>
                <w:noProof/>
                <w:szCs w:val="22"/>
                <w:lang w:val="en-GB"/>
              </w:rPr>
              <w:t>Index Adjustment Event</w:t>
            </w:r>
            <w:r>
              <w:rPr>
                <w:rFonts w:cs="Arial"/>
                <w:bCs/>
                <w:noProof/>
                <w:szCs w:val="22"/>
                <w:lang w:val="en-GB"/>
              </w:rPr>
              <w:t>”), then the following paragraph (“Consequences of Index Adjustment Events”) shall apply :”</w:t>
            </w:r>
          </w:p>
          <w:p w14:paraId="656CAC1A" w14:textId="77777777" w:rsidR="001C0EE7" w:rsidRDefault="001C0EE7" w:rsidP="001C0EE7">
            <w:pPr>
              <w:spacing w:after="240"/>
              <w:jc w:val="both"/>
              <w:rPr>
                <w:rFonts w:cs="Arial"/>
                <w:color w:val="0000FF"/>
                <w:szCs w:val="22"/>
                <w:lang w:val="en-GB"/>
              </w:rPr>
            </w:pPr>
          </w:p>
          <w:p w14:paraId="15135FED" w14:textId="77777777" w:rsidR="001C0EE7" w:rsidRDefault="001C0EE7" w:rsidP="001C0EE7">
            <w:pPr>
              <w:rPr>
                <w:rFonts w:cs="Arial"/>
                <w:b/>
                <w:szCs w:val="22"/>
                <w:u w:val="single"/>
                <w:lang w:val="en-GB"/>
              </w:rPr>
            </w:pPr>
            <w:r>
              <w:rPr>
                <w:rFonts w:cs="Arial"/>
                <w:b/>
                <w:szCs w:val="22"/>
                <w:u w:val="single"/>
                <w:lang w:val="en-GB"/>
              </w:rPr>
              <w:t>Consequences of Index Adjustment Events</w:t>
            </w:r>
          </w:p>
          <w:p w14:paraId="2353D1F4" w14:textId="77777777" w:rsidR="001C0EE7" w:rsidRDefault="001C0EE7" w:rsidP="001C0EE7">
            <w:pPr>
              <w:spacing w:after="240"/>
              <w:jc w:val="both"/>
              <w:rPr>
                <w:rFonts w:cs="Arial"/>
                <w:color w:val="0000FF"/>
                <w:szCs w:val="22"/>
                <w:lang w:val="en-GB"/>
              </w:rPr>
            </w:pPr>
          </w:p>
          <w:p w14:paraId="61AA42B9" w14:textId="51C5FAA8" w:rsidR="001C0EE7" w:rsidRDefault="001C0EE7" w:rsidP="001C0EE7">
            <w:pPr>
              <w:spacing w:after="240"/>
              <w:jc w:val="both"/>
              <w:rPr>
                <w:rFonts w:cs="Arial"/>
                <w:color w:val="0000FF"/>
                <w:szCs w:val="22"/>
                <w:lang w:val="en-GB"/>
              </w:rPr>
            </w:pPr>
            <w:r>
              <w:rPr>
                <w:rFonts w:cs="Arial"/>
                <w:szCs w:val="22"/>
                <w:lang w:val="en-GB"/>
              </w:rPr>
              <w:t xml:space="preserve">The Calculation Agent will either (i) calculate the level of the Index </w:t>
            </w:r>
            <w:r>
              <w:rPr>
                <w:rFonts w:cs="Arial"/>
                <w:szCs w:val="22"/>
                <w:lang w:val="en-US"/>
              </w:rPr>
              <w:t xml:space="preserve">on the relevant Valuation Date </w:t>
            </w:r>
            <w:r>
              <w:rPr>
                <w:rFonts w:cs="Arial"/>
                <w:szCs w:val="22"/>
                <w:lang w:val="en-GB"/>
              </w:rPr>
              <w:t xml:space="preserve">in accordance with the formula for and method of calculating the Index last in effect prior to that Index Adjustment Event, but using only those Index </w:t>
            </w:r>
            <w:r w:rsidRPr="00CF47A1">
              <w:rPr>
                <w:rFonts w:cs="Arial"/>
                <w:color w:val="000000" w:themeColor="text1"/>
                <w:szCs w:val="22"/>
                <w:lang w:val="en-GB"/>
              </w:rPr>
              <w:t xml:space="preserve">Components that comprised the Index immediately prior to that Index Adjustment Event (other than those Index Components that have since then ceased to be listed on any relevant Exchange), and adjust, as the case may be, any of the relevant terms of the Transaction, or (ii) replace the Index by a Similar Index, or (iii) terminate the Transaction by applying </w:t>
            </w:r>
            <w:r w:rsidRPr="00CF47A1">
              <w:rPr>
                <w:color w:val="000000" w:themeColor="text1"/>
                <w:lang w:val="en-GB"/>
              </w:rPr>
              <w:t>Cancellation and Payment provided that in Section 11.1(b)(C)</w:t>
            </w:r>
            <w:r w:rsidRPr="00CF47A1">
              <w:rPr>
                <w:rFonts w:cs="Arial"/>
                <w:color w:val="000000" w:themeColor="text1"/>
                <w:szCs w:val="22"/>
                <w:lang w:val="en-GB"/>
              </w:rPr>
              <w:t xml:space="preserve"> of the Equity Definitions, the reference to “Index Sponsor” shall be deemed a reference to “Index Sponsor and/or Index Calculation Agent”, and provided further that for the purposes of calculating the Cancellation Amount, the Determining Party will calculate the Cancellation Amount (and will determine which party will pay such amount) on the basis of factors that it deems appropriate in a commercially reasonable manner for the Index Components comprising the Index.</w:t>
            </w:r>
          </w:p>
          <w:tbl>
            <w:tblPr>
              <w:tblW w:w="9073" w:type="dxa"/>
              <w:tblLayout w:type="fixed"/>
              <w:tblCellMar>
                <w:left w:w="0" w:type="dxa"/>
                <w:right w:w="0" w:type="dxa"/>
              </w:tblCellMar>
              <w:tblLook w:val="0000" w:firstRow="0" w:lastRow="0" w:firstColumn="0" w:lastColumn="0" w:noHBand="0" w:noVBand="0"/>
            </w:tblPr>
            <w:tblGrid>
              <w:gridCol w:w="3119"/>
              <w:gridCol w:w="142"/>
              <w:gridCol w:w="5812"/>
            </w:tblGrid>
            <w:tr w:rsidR="001C0EE7" w:rsidRPr="00BA4408" w14:paraId="6E6F2DE7" w14:textId="77777777" w:rsidTr="005156BE">
              <w:tc>
                <w:tcPr>
                  <w:tcW w:w="3119" w:type="dxa"/>
                  <w:vAlign w:val="center"/>
                </w:tcPr>
                <w:p w14:paraId="5BCE9F2D" w14:textId="77777777" w:rsidR="001C0EE7" w:rsidRPr="00BA4408" w:rsidRDefault="001C0EE7" w:rsidP="001C0EE7">
                  <w:pPr>
                    <w:ind w:left="142"/>
                    <w:rPr>
                      <w:rFonts w:cs="Arial"/>
                      <w:szCs w:val="22"/>
                      <w:lang w:val="en-GB" w:eastAsia="fr-FR"/>
                    </w:rPr>
                  </w:pPr>
                  <w:r>
                    <w:rPr>
                      <w:rFonts w:cs="Arial"/>
                      <w:szCs w:val="22"/>
                      <w:lang w:val="en-GB"/>
                    </w:rPr>
                    <w:t>Determining Party</w:t>
                  </w:r>
                </w:p>
              </w:tc>
              <w:tc>
                <w:tcPr>
                  <w:tcW w:w="142" w:type="dxa"/>
                  <w:vAlign w:val="center"/>
                </w:tcPr>
                <w:p w14:paraId="20BD77BD" w14:textId="77777777" w:rsidR="001C0EE7" w:rsidRPr="00BA4408" w:rsidRDefault="001C0EE7" w:rsidP="001C0EE7">
                  <w:pPr>
                    <w:rPr>
                      <w:rFonts w:cs="Arial"/>
                      <w:szCs w:val="22"/>
                      <w:lang w:val="en-US"/>
                    </w:rPr>
                  </w:pPr>
                  <w:r w:rsidRPr="00BA4408">
                    <w:rPr>
                      <w:rFonts w:cs="Arial"/>
                      <w:szCs w:val="22"/>
                      <w:lang w:val="en-US"/>
                    </w:rPr>
                    <w:t>:</w:t>
                  </w:r>
                </w:p>
              </w:tc>
              <w:tc>
                <w:tcPr>
                  <w:tcW w:w="5812" w:type="dxa"/>
                  <w:vAlign w:val="center"/>
                </w:tcPr>
                <w:p w14:paraId="1FA740D7" w14:textId="77777777" w:rsidR="001C0EE7" w:rsidRPr="00BA4408" w:rsidRDefault="001C0EE7" w:rsidP="001C0EE7">
                  <w:pPr>
                    <w:ind w:right="89"/>
                    <w:jc w:val="both"/>
                    <w:rPr>
                      <w:rFonts w:cs="Arial"/>
                      <w:szCs w:val="22"/>
                      <w:lang w:val="en-US" w:eastAsia="fr-FR"/>
                    </w:rPr>
                  </w:pPr>
                  <w:r>
                    <w:rPr>
                      <w:rFonts w:cs="Arial"/>
                      <w:szCs w:val="22"/>
                      <w:lang w:val="en-GB"/>
                    </w:rPr>
                    <w:t>SG</w:t>
                  </w:r>
                </w:p>
              </w:tc>
            </w:tr>
          </w:tbl>
          <w:p w14:paraId="37940BB4" w14:textId="77777777" w:rsidR="001C0EE7" w:rsidRDefault="001C0EE7" w:rsidP="001C0EE7">
            <w:pPr>
              <w:jc w:val="both"/>
              <w:rPr>
                <w:rFonts w:cs="Arial"/>
                <w:b/>
                <w:bCs/>
                <w:u w:val="single"/>
                <w:lang w:val="en-US"/>
              </w:rPr>
            </w:pPr>
          </w:p>
          <w:p w14:paraId="534D59CB" w14:textId="58EE32D6" w:rsidR="001C0EE7" w:rsidRPr="00591311" w:rsidRDefault="001C0EE7" w:rsidP="001C0EE7">
            <w:pPr>
              <w:jc w:val="both"/>
              <w:rPr>
                <w:rFonts w:cs="Arial"/>
                <w:b/>
                <w:bCs/>
                <w:u w:val="single"/>
                <w:lang w:val="en-US"/>
              </w:rPr>
            </w:pPr>
          </w:p>
        </w:tc>
      </w:tr>
    </w:tbl>
    <w:p w14:paraId="16D6750D" w14:textId="5DA155BD" w:rsidR="0039656C" w:rsidRDefault="0039656C" w:rsidP="004B6E37">
      <w:pPr>
        <w:rPr>
          <w:rFonts w:cs="Arial"/>
          <w:b/>
          <w:szCs w:val="22"/>
          <w:u w:val="single"/>
          <w:lang w:val="en-US"/>
        </w:rPr>
      </w:pPr>
      <w:r>
        <w:rPr>
          <w:rFonts w:cs="Arial"/>
          <w:b/>
          <w:szCs w:val="22"/>
          <w:u w:val="single"/>
          <w:lang w:val="en-US"/>
        </w:rPr>
        <w:t>Additional Disruption Events</w:t>
      </w:r>
    </w:p>
    <w:p w14:paraId="11632794" w14:textId="77777777" w:rsidR="004B6E37" w:rsidRDefault="004B6E37" w:rsidP="005441B2">
      <w:pPr>
        <w:rPr>
          <w:rFonts w:cs="Arial"/>
          <w:color w:val="0000FF"/>
          <w:szCs w:val="22"/>
          <w:lang w:val="en-GB"/>
        </w:rPr>
      </w:pPr>
    </w:p>
    <w:tbl>
      <w:tblPr>
        <w:tblW w:w="9180" w:type="dxa"/>
        <w:tblInd w:w="-180" w:type="dxa"/>
        <w:tblLayout w:type="fixed"/>
        <w:tblCellMar>
          <w:left w:w="0" w:type="dxa"/>
          <w:right w:w="0" w:type="dxa"/>
        </w:tblCellMar>
        <w:tblLook w:val="0000" w:firstRow="0" w:lastRow="0" w:firstColumn="0" w:lastColumn="0" w:noHBand="0" w:noVBand="0"/>
      </w:tblPr>
      <w:tblGrid>
        <w:gridCol w:w="38"/>
        <w:gridCol w:w="2976"/>
        <w:gridCol w:w="143"/>
        <w:gridCol w:w="142"/>
        <w:gridCol w:w="5669"/>
        <w:gridCol w:w="143"/>
        <w:gridCol w:w="69"/>
      </w:tblGrid>
      <w:tr w:rsidR="004B6E37" w:rsidRPr="00DC24D2" w14:paraId="5F7EFD47" w14:textId="77777777" w:rsidTr="00E24E1B">
        <w:trPr>
          <w:gridBefore w:val="1"/>
          <w:gridAfter w:val="1"/>
          <w:wBefore w:w="38" w:type="dxa"/>
          <w:wAfter w:w="69" w:type="dxa"/>
        </w:trPr>
        <w:tc>
          <w:tcPr>
            <w:tcW w:w="3119" w:type="dxa"/>
            <w:gridSpan w:val="2"/>
          </w:tcPr>
          <w:p w14:paraId="24E33D9A" w14:textId="2BE585AA" w:rsidR="004B6E37" w:rsidRPr="00BA4408" w:rsidRDefault="004B6E37" w:rsidP="00B52B5F">
            <w:pPr>
              <w:tabs>
                <w:tab w:val="left" w:pos="2309"/>
              </w:tabs>
              <w:ind w:left="142"/>
              <w:jc w:val="both"/>
              <w:rPr>
                <w:rFonts w:cs="Arial"/>
                <w:szCs w:val="22"/>
              </w:rPr>
            </w:pPr>
            <w:r>
              <w:rPr>
                <w:rFonts w:cs="Arial"/>
                <w:szCs w:val="22"/>
                <w:lang w:val="en-US"/>
              </w:rPr>
              <w:t>Change in Law</w:t>
            </w:r>
          </w:p>
        </w:tc>
        <w:tc>
          <w:tcPr>
            <w:tcW w:w="142" w:type="dxa"/>
          </w:tcPr>
          <w:p w14:paraId="3CBF0ED8" w14:textId="77777777" w:rsidR="004B6E37" w:rsidRPr="00BA4408" w:rsidRDefault="004B6E37" w:rsidP="00B52B5F">
            <w:pPr>
              <w:jc w:val="both"/>
              <w:rPr>
                <w:rFonts w:cs="Arial"/>
                <w:szCs w:val="22"/>
              </w:rPr>
            </w:pPr>
            <w:r w:rsidRPr="00BA4408">
              <w:rPr>
                <w:rFonts w:cs="Arial"/>
                <w:szCs w:val="22"/>
              </w:rPr>
              <w:t>:</w:t>
            </w:r>
          </w:p>
        </w:tc>
        <w:tc>
          <w:tcPr>
            <w:tcW w:w="5812" w:type="dxa"/>
            <w:gridSpan w:val="2"/>
          </w:tcPr>
          <w:p w14:paraId="240948D6" w14:textId="77777777" w:rsidR="004B6E37" w:rsidRDefault="004B6E37">
            <w:pPr>
              <w:ind w:right="142"/>
              <w:jc w:val="both"/>
              <w:rPr>
                <w:rFonts w:cs="Arial"/>
                <w:szCs w:val="22"/>
                <w:lang w:val="en-US"/>
              </w:rPr>
            </w:pPr>
            <w:r>
              <w:rPr>
                <w:rFonts w:cs="Arial"/>
                <w:szCs w:val="22"/>
                <w:lang w:val="en-US"/>
              </w:rPr>
              <w:t>Applicable, the consequences of such Change in Law being the following: (a) as provided in Section 12.9(b)(i) of the Equity Definitions or (b) if so elected by both Parties, the Calculation Agent may replace the Index with a Similar Index where such replacement will enable the party affected by such Change in Law to maintain its Hedge Positions whilst such illegality ceases to exist; and provided that Section 12.9(a)(ii) of the Equity Definitions is replaced in its entirety by the words: ""Change in Law" means that, on or after the Trade Date (A) due to the adoption of or any change in any applicable law or regulation (including, without limitation, any tax law), or (B) due to the promulgation of or any change in the interpretation by any court, tribunal or regulatory authority with competent jurisdiction of any applicable law or regulation (including any action taken by a taxing authority), the Calculation Agent determines in good faith that it has become illegal for a party to this Transaction to hold, acquire or dispose of Hedge Positions relating to such Transaction.”</w:t>
            </w:r>
          </w:p>
          <w:p w14:paraId="007AC751" w14:textId="585A16D8" w:rsidR="00FE62A5" w:rsidRPr="00E24A60" w:rsidRDefault="00FE62A5" w:rsidP="00FE62A5">
            <w:pPr>
              <w:ind w:right="142"/>
              <w:jc w:val="both"/>
              <w:rPr>
                <w:lang w:val="en-GB"/>
              </w:rPr>
            </w:pPr>
          </w:p>
          <w:p w14:paraId="08A93C67" w14:textId="7A5EC9A4" w:rsidR="004B6E37" w:rsidRPr="005441B2" w:rsidRDefault="004B6E37" w:rsidP="00FE62A5">
            <w:pPr>
              <w:ind w:right="142"/>
              <w:jc w:val="both"/>
              <w:rPr>
                <w:rFonts w:cs="Arial"/>
                <w:szCs w:val="22"/>
                <w:lang w:val="en-US"/>
              </w:rPr>
            </w:pPr>
            <w:r>
              <w:rPr>
                <w:rFonts w:cs="Arial"/>
                <w:szCs w:val="22"/>
                <w:lang w:val="en-US"/>
              </w:rPr>
              <w:t xml:space="preserve"> </w:t>
            </w:r>
          </w:p>
        </w:tc>
      </w:tr>
      <w:tr w:rsidR="004B6E37" w:rsidRPr="00DC24D2" w14:paraId="68D50180" w14:textId="77777777" w:rsidTr="00E24E1B">
        <w:trPr>
          <w:gridBefore w:val="1"/>
          <w:gridAfter w:val="1"/>
          <w:wBefore w:w="38" w:type="dxa"/>
          <w:wAfter w:w="69" w:type="dxa"/>
        </w:trPr>
        <w:tc>
          <w:tcPr>
            <w:tcW w:w="3119" w:type="dxa"/>
            <w:gridSpan w:val="2"/>
          </w:tcPr>
          <w:p w14:paraId="25C78009" w14:textId="5C914843" w:rsidR="004B6E37" w:rsidRPr="00BA4408" w:rsidRDefault="004B6E37" w:rsidP="00B52B5F">
            <w:pPr>
              <w:ind w:left="142"/>
              <w:jc w:val="both"/>
              <w:rPr>
                <w:rFonts w:cs="Arial"/>
                <w:szCs w:val="22"/>
                <w:lang w:val="en-US"/>
              </w:rPr>
            </w:pPr>
            <w:r>
              <w:rPr>
                <w:rFonts w:cs="Arial"/>
                <w:szCs w:val="22"/>
                <w:lang w:val="en-US"/>
              </w:rPr>
              <w:t>Hedging Disruption</w:t>
            </w:r>
          </w:p>
        </w:tc>
        <w:tc>
          <w:tcPr>
            <w:tcW w:w="142" w:type="dxa"/>
          </w:tcPr>
          <w:p w14:paraId="71879AAE" w14:textId="77777777" w:rsidR="004B6E37" w:rsidRPr="00BA4408" w:rsidRDefault="004B6E37" w:rsidP="00B52B5F">
            <w:pPr>
              <w:jc w:val="both"/>
              <w:rPr>
                <w:rFonts w:cs="Arial"/>
                <w:szCs w:val="22"/>
              </w:rPr>
            </w:pPr>
            <w:r w:rsidRPr="00BA4408">
              <w:rPr>
                <w:rFonts w:cs="Arial"/>
                <w:szCs w:val="22"/>
              </w:rPr>
              <w:t>:</w:t>
            </w:r>
          </w:p>
        </w:tc>
        <w:tc>
          <w:tcPr>
            <w:tcW w:w="5812" w:type="dxa"/>
            <w:gridSpan w:val="2"/>
          </w:tcPr>
          <w:p w14:paraId="3FCB4FC0" w14:textId="77777777" w:rsidR="005177D7" w:rsidRDefault="005177D7" w:rsidP="005177D7">
            <w:pPr>
              <w:ind w:right="142"/>
              <w:jc w:val="both"/>
              <w:rPr>
                <w:lang w:val="en-US"/>
              </w:rPr>
            </w:pPr>
            <w:r w:rsidRPr="00ED399F">
              <w:rPr>
                <w:lang w:val="en-US"/>
              </w:rPr>
              <w:t>Applicable</w:t>
            </w:r>
          </w:p>
          <w:p w14:paraId="75BF47DF" w14:textId="77777777" w:rsidR="005177D7" w:rsidRPr="00BA7D63" w:rsidRDefault="005177D7" w:rsidP="005177D7">
            <w:pPr>
              <w:ind w:right="142"/>
              <w:jc w:val="both"/>
              <w:rPr>
                <w:lang w:val="en-US"/>
              </w:rPr>
            </w:pPr>
          </w:p>
          <w:p w14:paraId="7A45F500" w14:textId="2B7F3705" w:rsidR="004B6E37" w:rsidRPr="00BA4408" w:rsidRDefault="00225F5A">
            <w:pPr>
              <w:jc w:val="both"/>
              <w:rPr>
                <w:rFonts w:cs="Arial"/>
                <w:szCs w:val="22"/>
                <w:lang w:val="en-US"/>
              </w:rPr>
            </w:pPr>
            <w:r>
              <w:rPr>
                <w:rFonts w:cs="Arial"/>
                <w:szCs w:val="22"/>
                <w:lang w:val="en-GB"/>
              </w:rPr>
              <w:t xml:space="preserve">The Calculation Agent will either (i) replace the Index by </w:t>
            </w:r>
            <w:r>
              <w:rPr>
                <w:rFonts w:cs="Arial"/>
                <w:szCs w:val="22"/>
                <w:lang w:val="en-US"/>
              </w:rPr>
              <w:t>a</w:t>
            </w:r>
            <w:r>
              <w:rPr>
                <w:rFonts w:cs="Arial"/>
                <w:szCs w:val="22"/>
                <w:lang w:val="en-GB"/>
              </w:rPr>
              <w:t xml:space="preserve"> Similar Index, or (ii) terminate the Transaction</w:t>
            </w:r>
            <w:r>
              <w:rPr>
                <w:rFonts w:cs="Arial"/>
                <w:szCs w:val="22"/>
                <w:lang w:val="en-US"/>
              </w:rPr>
              <w:t xml:space="preserve"> in </w:t>
            </w:r>
            <w:r>
              <w:rPr>
                <w:rFonts w:cs="Arial"/>
                <w:szCs w:val="22"/>
                <w:lang w:val="en-GB"/>
              </w:rPr>
              <w:t>accordance with</w:t>
            </w:r>
            <w:r>
              <w:rPr>
                <w:rFonts w:cs="Arial"/>
                <w:szCs w:val="22"/>
                <w:lang w:val="en-US"/>
              </w:rPr>
              <w:t xml:space="preserve"> Section 12.9(b)(iii) of the Equity Definitions, or </w:t>
            </w:r>
            <w:r>
              <w:rPr>
                <w:rFonts w:cs="Arial"/>
                <w:szCs w:val="22"/>
                <w:lang w:val="en-GB"/>
              </w:rPr>
              <w:t>(iii) determine that no adjustment, replacement or cancellation of the Transaction will be made</w:t>
            </w:r>
            <w:r w:rsidR="008C46A0">
              <w:rPr>
                <w:rFonts w:cs="Arial"/>
                <w:szCs w:val="22"/>
                <w:lang w:val="en-US"/>
              </w:rPr>
              <w:t>.</w:t>
            </w:r>
          </w:p>
        </w:tc>
      </w:tr>
      <w:tr w:rsidR="004B6E37" w:rsidRPr="00BA4408" w14:paraId="2805E3D5" w14:textId="77777777" w:rsidTr="00E24E1B">
        <w:trPr>
          <w:gridBefore w:val="1"/>
          <w:gridAfter w:val="1"/>
          <w:wBefore w:w="38" w:type="dxa"/>
          <w:wAfter w:w="69" w:type="dxa"/>
        </w:trPr>
        <w:tc>
          <w:tcPr>
            <w:tcW w:w="3119" w:type="dxa"/>
            <w:gridSpan w:val="2"/>
          </w:tcPr>
          <w:p w14:paraId="4EA7791F" w14:textId="7DAE56C6" w:rsidR="004B6E37" w:rsidRPr="00BA4408" w:rsidRDefault="004B6E37" w:rsidP="00B52B5F">
            <w:pPr>
              <w:ind w:left="142"/>
              <w:jc w:val="both"/>
              <w:rPr>
                <w:rFonts w:cs="Arial"/>
                <w:szCs w:val="22"/>
                <w:lang w:val="en-US"/>
              </w:rPr>
            </w:pPr>
            <w:r>
              <w:rPr>
                <w:rFonts w:cs="Arial"/>
                <w:szCs w:val="22"/>
                <w:lang w:val="en-US"/>
              </w:rPr>
              <w:t>Hedging Party</w:t>
            </w:r>
          </w:p>
        </w:tc>
        <w:tc>
          <w:tcPr>
            <w:tcW w:w="142" w:type="dxa"/>
          </w:tcPr>
          <w:p w14:paraId="09DE6A24" w14:textId="77777777" w:rsidR="004B6E37" w:rsidRPr="00BA4408" w:rsidRDefault="004B6E37" w:rsidP="00B52B5F">
            <w:pPr>
              <w:jc w:val="both"/>
              <w:rPr>
                <w:rFonts w:cs="Arial"/>
                <w:szCs w:val="22"/>
              </w:rPr>
            </w:pPr>
            <w:r w:rsidRPr="00BA4408">
              <w:rPr>
                <w:rFonts w:cs="Arial"/>
                <w:szCs w:val="22"/>
              </w:rPr>
              <w:t>:</w:t>
            </w:r>
          </w:p>
        </w:tc>
        <w:tc>
          <w:tcPr>
            <w:tcW w:w="5812" w:type="dxa"/>
            <w:gridSpan w:val="2"/>
          </w:tcPr>
          <w:p w14:paraId="64C16B13" w14:textId="77777777" w:rsidR="004B6E37" w:rsidRDefault="004B6E37" w:rsidP="000A58DE">
            <w:pPr>
              <w:jc w:val="both"/>
              <w:rPr>
                <w:rFonts w:cs="Arial"/>
                <w:szCs w:val="22"/>
                <w:lang w:val="en-GB"/>
              </w:rPr>
            </w:pPr>
            <w:r>
              <w:rPr>
                <w:rFonts w:cs="Arial"/>
                <w:szCs w:val="22"/>
                <w:lang w:val="en-GB"/>
              </w:rPr>
              <w:t>SG</w:t>
            </w:r>
          </w:p>
          <w:p w14:paraId="349A8C52" w14:textId="4C6BF5CC" w:rsidR="000A58DE" w:rsidRPr="00BA4408" w:rsidRDefault="000A58DE">
            <w:pPr>
              <w:jc w:val="both"/>
              <w:rPr>
                <w:rFonts w:cs="Arial"/>
                <w:szCs w:val="22"/>
                <w:lang w:val="en-GB"/>
              </w:rPr>
            </w:pPr>
          </w:p>
        </w:tc>
      </w:tr>
      <w:tr w:rsidR="004B6E37" w:rsidRPr="00DC24D2" w14:paraId="789BAA3D" w14:textId="77777777" w:rsidTr="00E24E1B">
        <w:trPr>
          <w:gridBefore w:val="1"/>
          <w:gridAfter w:val="1"/>
          <w:wBefore w:w="38" w:type="dxa"/>
          <w:wAfter w:w="69" w:type="dxa"/>
        </w:trPr>
        <w:tc>
          <w:tcPr>
            <w:tcW w:w="3119" w:type="dxa"/>
            <w:gridSpan w:val="2"/>
          </w:tcPr>
          <w:p w14:paraId="0B274440" w14:textId="77777777" w:rsidR="004B6E37" w:rsidRDefault="004B6E37" w:rsidP="00B52B5F">
            <w:pPr>
              <w:ind w:left="142"/>
              <w:jc w:val="both"/>
              <w:rPr>
                <w:rFonts w:cs="Arial"/>
                <w:szCs w:val="22"/>
                <w:lang w:val="en-US"/>
              </w:rPr>
            </w:pPr>
            <w:r>
              <w:rPr>
                <w:rFonts w:cs="Arial"/>
                <w:szCs w:val="22"/>
                <w:lang w:val="en-US"/>
              </w:rPr>
              <w:t>Increased Cost of Hedging</w:t>
            </w:r>
          </w:p>
          <w:p w14:paraId="3CAD7296" w14:textId="77777777" w:rsidR="00FE62A5" w:rsidRPr="00FE62A5" w:rsidRDefault="00FE62A5" w:rsidP="00FE62A5">
            <w:pPr>
              <w:rPr>
                <w:rFonts w:cs="Arial"/>
                <w:szCs w:val="22"/>
                <w:lang w:val="en-US" w:eastAsia="fr-FR"/>
              </w:rPr>
            </w:pPr>
          </w:p>
          <w:p w14:paraId="75778C45" w14:textId="77777777" w:rsidR="00FE62A5" w:rsidRPr="00FE62A5" w:rsidRDefault="00FE62A5" w:rsidP="00FE62A5">
            <w:pPr>
              <w:rPr>
                <w:rFonts w:cs="Arial"/>
                <w:szCs w:val="22"/>
                <w:lang w:val="en-US" w:eastAsia="fr-FR"/>
              </w:rPr>
            </w:pPr>
          </w:p>
          <w:p w14:paraId="5B5B6850" w14:textId="77777777" w:rsidR="00FE62A5" w:rsidRPr="00FE62A5" w:rsidRDefault="00FE62A5" w:rsidP="00FE62A5">
            <w:pPr>
              <w:rPr>
                <w:rFonts w:cs="Arial"/>
                <w:szCs w:val="22"/>
                <w:lang w:val="en-US" w:eastAsia="fr-FR"/>
              </w:rPr>
            </w:pPr>
          </w:p>
          <w:p w14:paraId="712CB999" w14:textId="77777777" w:rsidR="00FE62A5" w:rsidRPr="00FE62A5" w:rsidRDefault="00FE62A5" w:rsidP="00FE62A5">
            <w:pPr>
              <w:rPr>
                <w:rFonts w:cs="Arial"/>
                <w:szCs w:val="22"/>
                <w:lang w:val="en-US" w:eastAsia="fr-FR"/>
              </w:rPr>
            </w:pPr>
          </w:p>
          <w:p w14:paraId="302D17FA" w14:textId="77777777" w:rsidR="00FE62A5" w:rsidRPr="00FE62A5" w:rsidRDefault="00FE62A5" w:rsidP="00FE62A5">
            <w:pPr>
              <w:rPr>
                <w:rFonts w:cs="Arial"/>
                <w:szCs w:val="22"/>
                <w:lang w:val="en-US" w:eastAsia="fr-FR"/>
              </w:rPr>
            </w:pPr>
          </w:p>
          <w:p w14:paraId="39C66E8B" w14:textId="77777777" w:rsidR="00FE62A5" w:rsidRPr="00FE62A5" w:rsidRDefault="00FE62A5" w:rsidP="00FE62A5">
            <w:pPr>
              <w:rPr>
                <w:rFonts w:cs="Arial"/>
                <w:szCs w:val="22"/>
                <w:lang w:val="en-US" w:eastAsia="fr-FR"/>
              </w:rPr>
            </w:pPr>
          </w:p>
          <w:p w14:paraId="62633D7A" w14:textId="77777777" w:rsidR="00FE62A5" w:rsidRPr="00FE62A5" w:rsidRDefault="00FE62A5" w:rsidP="00FE62A5">
            <w:pPr>
              <w:rPr>
                <w:rFonts w:cs="Arial"/>
                <w:szCs w:val="22"/>
                <w:lang w:val="en-US" w:eastAsia="fr-FR"/>
              </w:rPr>
            </w:pPr>
          </w:p>
          <w:p w14:paraId="1BC6D10B" w14:textId="77777777" w:rsidR="00FE62A5" w:rsidRPr="00FE62A5" w:rsidRDefault="00FE62A5" w:rsidP="00FE62A5">
            <w:pPr>
              <w:rPr>
                <w:rFonts w:cs="Arial"/>
                <w:szCs w:val="22"/>
                <w:lang w:val="en-US" w:eastAsia="fr-FR"/>
              </w:rPr>
            </w:pPr>
          </w:p>
          <w:p w14:paraId="05022525" w14:textId="143A4DC9" w:rsidR="00FE62A5" w:rsidRPr="00FE62A5" w:rsidRDefault="00FE62A5" w:rsidP="00FE62A5">
            <w:pPr>
              <w:jc w:val="center"/>
              <w:rPr>
                <w:rFonts w:cs="Arial"/>
                <w:szCs w:val="22"/>
                <w:lang w:val="en-US" w:eastAsia="fr-FR"/>
              </w:rPr>
            </w:pPr>
          </w:p>
        </w:tc>
        <w:tc>
          <w:tcPr>
            <w:tcW w:w="142" w:type="dxa"/>
          </w:tcPr>
          <w:p w14:paraId="3E57A9D9" w14:textId="77777777" w:rsidR="004B6E37" w:rsidRPr="00BA4408" w:rsidRDefault="004B6E37" w:rsidP="00B52B5F">
            <w:pPr>
              <w:jc w:val="both"/>
              <w:rPr>
                <w:rFonts w:cs="Arial"/>
                <w:szCs w:val="22"/>
                <w:lang w:val="en-US"/>
              </w:rPr>
            </w:pPr>
            <w:r w:rsidRPr="00BA4408">
              <w:rPr>
                <w:rFonts w:cs="Arial"/>
                <w:szCs w:val="22"/>
                <w:lang w:val="en-US"/>
              </w:rPr>
              <w:t>:</w:t>
            </w:r>
          </w:p>
        </w:tc>
        <w:tc>
          <w:tcPr>
            <w:tcW w:w="5812" w:type="dxa"/>
            <w:gridSpan w:val="2"/>
          </w:tcPr>
          <w:p w14:paraId="05898D69" w14:textId="77777777" w:rsidR="00E17804" w:rsidRDefault="005177D7" w:rsidP="005177D7">
            <w:pPr>
              <w:ind w:right="142"/>
              <w:jc w:val="both"/>
              <w:rPr>
                <w:lang w:val="en-US"/>
              </w:rPr>
            </w:pPr>
            <w:r w:rsidRPr="00BA7D63">
              <w:rPr>
                <w:lang w:val="en-US"/>
              </w:rPr>
              <w:t>Applicable</w:t>
            </w:r>
          </w:p>
          <w:p w14:paraId="47DD587C" w14:textId="77777777" w:rsidR="00E17804" w:rsidRDefault="00E17804" w:rsidP="005177D7">
            <w:pPr>
              <w:ind w:right="142"/>
              <w:jc w:val="both"/>
              <w:rPr>
                <w:lang w:val="en-US"/>
              </w:rPr>
            </w:pPr>
          </w:p>
          <w:p w14:paraId="07CE08FF" w14:textId="440D3CE5" w:rsidR="005177D7" w:rsidRPr="00BA7D63" w:rsidRDefault="00E17804" w:rsidP="005177D7">
            <w:pPr>
              <w:ind w:right="142"/>
              <w:jc w:val="both"/>
              <w:rPr>
                <w:lang w:val="en-US"/>
              </w:rPr>
            </w:pPr>
            <w:r>
              <w:rPr>
                <w:rFonts w:cs="Arial"/>
                <w:szCs w:val="22"/>
                <w:lang w:val="en-US"/>
              </w:rPr>
              <w:t xml:space="preserve">The Calculation Agent will either (i) replace the Index by a Similar Index, thereby mitigating or fully eliminating such increased cost or (ii) at the option of the Hedging Party, propose a Price Adjustment and, if not accepted by the Non-Hedging Party, </w:t>
            </w:r>
            <w:r w:rsidRPr="009B4FA8">
              <w:rPr>
                <w:lang w:val="en-US"/>
              </w:rPr>
              <w:t>terminate</w:t>
            </w:r>
            <w:r>
              <w:rPr>
                <w:rFonts w:cs="Arial"/>
                <w:szCs w:val="22"/>
                <w:lang w:val="en-US"/>
              </w:rPr>
              <w:t xml:space="preserve"> the Transaction in accordance with Section 12.9(b)(vi) of the Equity Definitions, or (iii) determine that no adjustment, replacement or cancellation of the Transaction will be made</w:t>
            </w:r>
          </w:p>
          <w:p w14:paraId="063BDDF4" w14:textId="77777777" w:rsidR="005177D7" w:rsidRPr="00BA7D63" w:rsidRDefault="005177D7" w:rsidP="005177D7">
            <w:pPr>
              <w:ind w:right="142"/>
              <w:jc w:val="both"/>
              <w:rPr>
                <w:lang w:val="en-US"/>
              </w:rPr>
            </w:pPr>
          </w:p>
          <w:p w14:paraId="441BC685" w14:textId="2FD2520C" w:rsidR="004B6E37" w:rsidRPr="00BA4408" w:rsidRDefault="004B6E37" w:rsidP="00DE2416">
            <w:pPr>
              <w:ind w:right="142"/>
              <w:jc w:val="both"/>
              <w:rPr>
                <w:rFonts w:cs="Arial"/>
                <w:noProof/>
                <w:szCs w:val="22"/>
                <w:lang w:val="en-US" w:eastAsia="fr-FR"/>
              </w:rPr>
            </w:pPr>
          </w:p>
        </w:tc>
      </w:tr>
      <w:tr w:rsidR="00FE62A5" w:rsidRPr="00E24E1B" w14:paraId="567A1D63" w14:textId="77777777" w:rsidTr="00E24E1B">
        <w:trPr>
          <w:gridBefore w:val="1"/>
          <w:gridAfter w:val="1"/>
          <w:wBefore w:w="38" w:type="dxa"/>
          <w:wAfter w:w="69" w:type="dxa"/>
        </w:trPr>
        <w:tc>
          <w:tcPr>
            <w:tcW w:w="3119" w:type="dxa"/>
            <w:gridSpan w:val="2"/>
          </w:tcPr>
          <w:p w14:paraId="61934515" w14:textId="77777777" w:rsidR="00FE62A5" w:rsidRDefault="00FE62A5" w:rsidP="00FE62A5">
            <w:pPr>
              <w:ind w:left="142"/>
              <w:jc w:val="both"/>
              <w:rPr>
                <w:rFonts w:cs="Arial"/>
                <w:szCs w:val="22"/>
                <w:lang w:val="en-US"/>
              </w:rPr>
            </w:pPr>
            <w:r>
              <w:rPr>
                <w:rFonts w:cs="Arial"/>
                <w:szCs w:val="22"/>
                <w:lang w:val="en-US"/>
              </w:rPr>
              <w:t>Determining Party</w:t>
            </w:r>
          </w:p>
          <w:p w14:paraId="21C0AA05" w14:textId="77777777" w:rsidR="00FE62A5" w:rsidRDefault="00FE62A5" w:rsidP="00FE62A5">
            <w:pPr>
              <w:ind w:left="142"/>
              <w:jc w:val="both"/>
              <w:rPr>
                <w:rFonts w:cs="Arial"/>
                <w:szCs w:val="22"/>
              </w:rPr>
            </w:pPr>
          </w:p>
        </w:tc>
        <w:tc>
          <w:tcPr>
            <w:tcW w:w="142" w:type="dxa"/>
          </w:tcPr>
          <w:p w14:paraId="7747434D" w14:textId="69CE2CF0" w:rsidR="00FE62A5" w:rsidRPr="00BA4408" w:rsidRDefault="00FE62A5" w:rsidP="00FE62A5">
            <w:pPr>
              <w:jc w:val="both"/>
              <w:rPr>
                <w:rFonts w:cs="Arial"/>
                <w:szCs w:val="22"/>
                <w:lang w:val="en-US"/>
              </w:rPr>
            </w:pPr>
            <w:r w:rsidRPr="00BA4408">
              <w:rPr>
                <w:rFonts w:cs="Arial"/>
                <w:szCs w:val="22"/>
                <w:lang w:val="en-US"/>
              </w:rPr>
              <w:t>:</w:t>
            </w:r>
          </w:p>
        </w:tc>
        <w:tc>
          <w:tcPr>
            <w:tcW w:w="5812" w:type="dxa"/>
            <w:gridSpan w:val="2"/>
          </w:tcPr>
          <w:p w14:paraId="03EDD7BD" w14:textId="259EEC20" w:rsidR="00FE62A5" w:rsidRPr="00704C9C" w:rsidRDefault="00FE62A5" w:rsidP="00FE62A5">
            <w:pPr>
              <w:jc w:val="both"/>
              <w:rPr>
                <w:rFonts w:cs="Arial"/>
                <w:szCs w:val="22"/>
                <w:lang w:val="en-US"/>
              </w:rPr>
            </w:pPr>
            <w:r>
              <w:rPr>
                <w:rFonts w:cs="Arial"/>
                <w:szCs w:val="22"/>
                <w:lang w:val="en-GB"/>
              </w:rPr>
              <w:t>SG</w:t>
            </w:r>
          </w:p>
        </w:tc>
      </w:tr>
      <w:tr w:rsidR="00E24E1B" w:rsidRPr="00DC24D2" w14:paraId="08936007" w14:textId="77777777" w:rsidTr="00E24E1B">
        <w:tblPrEx>
          <w:tblLook w:val="04A0" w:firstRow="1" w:lastRow="0" w:firstColumn="1" w:lastColumn="0" w:noHBand="0" w:noVBand="1"/>
        </w:tblPrEx>
        <w:tc>
          <w:tcPr>
            <w:tcW w:w="3157" w:type="dxa"/>
            <w:gridSpan w:val="3"/>
            <w:hideMark/>
          </w:tcPr>
          <w:p w14:paraId="0B1DD213" w14:textId="77777777" w:rsidR="00E24E1B" w:rsidRDefault="00E24E1B">
            <w:pPr>
              <w:ind w:left="142"/>
              <w:rPr>
                <w:rFonts w:cs="Arial"/>
                <w:szCs w:val="22"/>
              </w:rPr>
            </w:pPr>
            <w:r>
              <w:rPr>
                <w:rFonts w:cs="Arial"/>
                <w:szCs w:val="22"/>
              </w:rPr>
              <w:t>Optional Early Termination</w:t>
            </w:r>
          </w:p>
        </w:tc>
        <w:tc>
          <w:tcPr>
            <w:tcW w:w="142" w:type="dxa"/>
            <w:hideMark/>
          </w:tcPr>
          <w:p w14:paraId="1210D7F4" w14:textId="77777777" w:rsidR="00E24E1B" w:rsidRDefault="00E24E1B">
            <w:pPr>
              <w:rPr>
                <w:rFonts w:cs="Arial"/>
                <w:szCs w:val="22"/>
              </w:rPr>
            </w:pPr>
            <w:r>
              <w:rPr>
                <w:rFonts w:cs="Arial"/>
                <w:szCs w:val="22"/>
              </w:rPr>
              <w:t>:</w:t>
            </w:r>
          </w:p>
        </w:tc>
        <w:tc>
          <w:tcPr>
            <w:tcW w:w="5881" w:type="dxa"/>
            <w:gridSpan w:val="3"/>
          </w:tcPr>
          <w:p w14:paraId="2B397632" w14:textId="01EAE821" w:rsidR="00E24E1B" w:rsidRDefault="00E24E1B" w:rsidP="00B35FDF">
            <w:pPr>
              <w:numPr>
                <w:ilvl w:val="0"/>
                <w:numId w:val="3"/>
              </w:numPr>
              <w:ind w:hanging="720"/>
              <w:jc w:val="both"/>
              <w:rPr>
                <w:rFonts w:cs="Arial"/>
                <w:szCs w:val="22"/>
                <w:lang w:val="en-US"/>
              </w:rPr>
            </w:pPr>
            <w:r>
              <w:rPr>
                <w:rFonts w:cs="Arial"/>
                <w:szCs w:val="22"/>
                <w:lang w:val="en-US"/>
              </w:rPr>
              <w:t>On any Scheduled Trading Day from, and including, the Trade Date to, but excluding, the Valuation Date(1) and as long as no Potential Event of Default, Event of Default or Termination Event has occurred and is continuing in respect of it, the Client may terminate the Transaction, in whole or in part (such whole or part, the “</w:t>
            </w:r>
            <w:r>
              <w:rPr>
                <w:rFonts w:cs="Arial"/>
                <w:b/>
                <w:szCs w:val="22"/>
                <w:lang w:val="en-US"/>
              </w:rPr>
              <w:t>Terminated Number of Units</w:t>
            </w:r>
            <w:r>
              <w:rPr>
                <w:rFonts w:cs="Arial"/>
                <w:szCs w:val="22"/>
                <w:lang w:val="en-US"/>
              </w:rPr>
              <w:t>”), by giving telephonic notice, if practicable, otherwise written notice by email or other form of electronic transmission (a “</w:t>
            </w:r>
            <w:r>
              <w:rPr>
                <w:rFonts w:cs="Arial"/>
                <w:b/>
                <w:szCs w:val="22"/>
                <w:lang w:val="en-US"/>
              </w:rPr>
              <w:t>Termination Notice</w:t>
            </w:r>
            <w:r>
              <w:rPr>
                <w:rFonts w:cs="Arial"/>
                <w:szCs w:val="22"/>
                <w:lang w:val="en-US"/>
              </w:rPr>
              <w:t>”) to the other party specifying the Terminated Number of Units in respect of the relevant part of the Transaction being terminated, and the Valuation Date(1) in respect of the Terminated Number of Units shall deemed to be the date on which such Termination Notice deemed to be given (in accordance with the paragraph below) (the “</w:t>
            </w:r>
            <w:r>
              <w:rPr>
                <w:rFonts w:cs="Arial"/>
                <w:b/>
                <w:szCs w:val="22"/>
                <w:lang w:val="en-US"/>
              </w:rPr>
              <w:t>Early Final Valuation Date</w:t>
            </w:r>
            <w:r>
              <w:rPr>
                <w:rFonts w:cs="Arial"/>
                <w:szCs w:val="22"/>
                <w:lang w:val="en-US"/>
              </w:rPr>
              <w:t>”)</w:t>
            </w:r>
            <w:bookmarkStart w:id="7" w:name="_Hlk36570436"/>
            <w:r>
              <w:rPr>
                <w:rFonts w:cs="Arial"/>
                <w:szCs w:val="22"/>
                <w:lang w:val="en-US"/>
              </w:rPr>
              <w:t xml:space="preserve">. </w:t>
            </w:r>
            <w:bookmarkEnd w:id="7"/>
          </w:p>
          <w:p w14:paraId="56782BBD" w14:textId="77777777" w:rsidR="00E24E1B" w:rsidRDefault="00E24E1B">
            <w:pPr>
              <w:jc w:val="both"/>
              <w:rPr>
                <w:rFonts w:cs="Arial"/>
                <w:szCs w:val="22"/>
                <w:lang w:val="en-US"/>
              </w:rPr>
            </w:pPr>
          </w:p>
          <w:p w14:paraId="08D00C20" w14:textId="676FE9F1" w:rsidR="00180E29" w:rsidRDefault="00E24E1B" w:rsidP="00D8552D">
            <w:pPr>
              <w:ind w:left="721"/>
              <w:jc w:val="both"/>
              <w:rPr>
                <w:rFonts w:cs="Arial"/>
                <w:szCs w:val="22"/>
                <w:lang w:val="en-US"/>
              </w:rPr>
            </w:pPr>
            <w:r>
              <w:rPr>
                <w:rFonts w:cs="Arial"/>
                <w:szCs w:val="22"/>
                <w:lang w:val="en-US"/>
              </w:rPr>
              <w:t>If the Termination Notice is given (1) on or before 4:00 p.m. (Hong Kong time) on a Scheduled Trading Day, then the Termination Notice shall be deemed to have been given on the same date it was given; (2) after 4:00 p.m. (Hong Kong time) on any day, then the Termination Notice shall be deemed to have been given at 9:00 a.m. (Hong Kong time) on the immediately following Scheduled Trading Day.</w:t>
            </w:r>
          </w:p>
          <w:p w14:paraId="462605A3" w14:textId="77777777" w:rsidR="00E24E1B" w:rsidRDefault="00E24E1B">
            <w:pPr>
              <w:tabs>
                <w:tab w:val="left" w:pos="720"/>
              </w:tabs>
              <w:jc w:val="both"/>
              <w:rPr>
                <w:rFonts w:cs="Arial"/>
                <w:szCs w:val="22"/>
                <w:lang w:val="en-US"/>
              </w:rPr>
            </w:pPr>
          </w:p>
          <w:p w14:paraId="3BB325D7" w14:textId="0681EFA3" w:rsidR="00E24E1B" w:rsidRDefault="00E24E1B" w:rsidP="00B35FDF">
            <w:pPr>
              <w:pStyle w:val="ListParagraph"/>
              <w:numPr>
                <w:ilvl w:val="0"/>
                <w:numId w:val="3"/>
              </w:numPr>
              <w:tabs>
                <w:tab w:val="left" w:pos="720"/>
              </w:tabs>
              <w:jc w:val="both"/>
              <w:rPr>
                <w:rFonts w:cs="Arial"/>
                <w:szCs w:val="22"/>
                <w:lang w:val="en-US"/>
              </w:rPr>
            </w:pPr>
            <w:r>
              <w:rPr>
                <w:rFonts w:cs="Arial"/>
                <w:szCs w:val="22"/>
                <w:lang w:val="en-US"/>
              </w:rPr>
              <w:t>Upon the designation of an Early Final Valuation Date pursuant to paragraph (a) above and solely with respect to the Terminated Number of Units, the Early Final Valuation Date shall be deemed the Valuation Date(1) in respect of the Terminated Number of Units (in respect of the corresponding Equity Amount calculation where Valuation Date(1) is referred to) and the corresponding Cash Settlement Payment Date shall be the Termination Date (the “</w:t>
            </w:r>
            <w:r>
              <w:rPr>
                <w:rFonts w:cs="Arial"/>
                <w:b/>
                <w:szCs w:val="22"/>
                <w:lang w:val="en-US"/>
              </w:rPr>
              <w:t>Early Termination Date</w:t>
            </w:r>
            <w:r>
              <w:rPr>
                <w:rFonts w:cs="Arial"/>
                <w:szCs w:val="22"/>
                <w:lang w:val="en-US"/>
              </w:rPr>
              <w:t>”), and, the Calculation Agent shall determine any amounts to be paid by one party to the other in respect of the Terminated Number of Units by reference to the terms in this Confirmation.</w:t>
            </w:r>
          </w:p>
          <w:p w14:paraId="62BF8AF6" w14:textId="0AAD95B5" w:rsidR="00E24E1B" w:rsidRDefault="00E24E1B">
            <w:pPr>
              <w:tabs>
                <w:tab w:val="left" w:pos="720"/>
              </w:tabs>
              <w:ind w:left="720"/>
              <w:jc w:val="both"/>
              <w:rPr>
                <w:rFonts w:cs="Arial"/>
                <w:szCs w:val="22"/>
                <w:lang w:val="en-US"/>
              </w:rPr>
            </w:pPr>
          </w:p>
          <w:p w14:paraId="148F3F9A" w14:textId="1BFE12B3" w:rsidR="00A52B39" w:rsidRPr="00554138" w:rsidRDefault="00A52B39" w:rsidP="00A52B39">
            <w:pPr>
              <w:pStyle w:val="AONormal"/>
              <w:ind w:left="754" w:right="111"/>
              <w:jc w:val="both"/>
              <w:rPr>
                <w:rFonts w:ascii="Arial" w:hAnsi="Arial" w:cs="Arial"/>
                <w:noProof/>
              </w:rPr>
            </w:pPr>
            <w:r w:rsidRPr="00554138">
              <w:rPr>
                <w:rFonts w:ascii="Arial" w:hAnsi="Arial" w:cs="Arial"/>
                <w:noProof/>
              </w:rPr>
              <w:t xml:space="preserve">The Terminated </w:t>
            </w:r>
            <w:r>
              <w:rPr>
                <w:rFonts w:ascii="Arial" w:hAnsi="Arial" w:cs="Arial"/>
                <w:noProof/>
              </w:rPr>
              <w:t>Number of Units</w:t>
            </w:r>
            <w:r w:rsidRPr="00554138">
              <w:rPr>
                <w:rFonts w:ascii="Arial" w:hAnsi="Arial" w:cs="Arial"/>
                <w:noProof/>
              </w:rPr>
              <w:t xml:space="preserve"> referred to in a Termination Notice may not exceed the outstanding Number of Units as of the date the Termination Notice is given or deemed given.</w:t>
            </w:r>
          </w:p>
          <w:p w14:paraId="4054E984" w14:textId="77777777" w:rsidR="00A52B39" w:rsidRPr="00704C9C" w:rsidRDefault="00A52B39">
            <w:pPr>
              <w:tabs>
                <w:tab w:val="left" w:pos="720"/>
              </w:tabs>
              <w:ind w:left="720"/>
              <w:jc w:val="both"/>
              <w:rPr>
                <w:rFonts w:cs="Arial"/>
                <w:szCs w:val="22"/>
                <w:lang w:val="en-GB"/>
              </w:rPr>
            </w:pPr>
          </w:p>
          <w:p w14:paraId="6942E1BF" w14:textId="4580B45A" w:rsidR="00E24E1B" w:rsidRDefault="00E24E1B" w:rsidP="00B35FDF">
            <w:pPr>
              <w:pStyle w:val="ListParagraph"/>
              <w:numPr>
                <w:ilvl w:val="0"/>
                <w:numId w:val="3"/>
              </w:numPr>
              <w:tabs>
                <w:tab w:val="left" w:pos="720"/>
              </w:tabs>
              <w:jc w:val="both"/>
              <w:rPr>
                <w:rFonts w:cs="Arial"/>
                <w:szCs w:val="22"/>
                <w:lang w:val="en-US"/>
              </w:rPr>
            </w:pPr>
            <w:r>
              <w:rPr>
                <w:rFonts w:cs="Arial"/>
                <w:szCs w:val="22"/>
                <w:lang w:val="en-US"/>
              </w:rPr>
              <w:t>The part of the Transaction represented by the Terminated Number of Units shall be terminated on the Early Termination Date, the parties will have no further obligations in respect of the Terminated Number of Units, (except payments that are due but unpaid and except the payment that is required to be made pursuant to paragraph (b) above) and the Calculation Agent shall reduce the Transaction by the Terminated Number of Units and make corresponding adjustments to the Number of Units.</w:t>
            </w:r>
          </w:p>
          <w:p w14:paraId="45DB492F" w14:textId="77777777" w:rsidR="00E24E1B" w:rsidRDefault="00E24E1B">
            <w:pPr>
              <w:jc w:val="both"/>
              <w:rPr>
                <w:rFonts w:cs="Arial"/>
                <w:szCs w:val="22"/>
                <w:lang w:val="en-US"/>
              </w:rPr>
            </w:pPr>
          </w:p>
        </w:tc>
      </w:tr>
      <w:tr w:rsidR="00E24E1B" w:rsidRPr="00DC24D2" w14:paraId="25B9C4F3" w14:textId="77777777" w:rsidTr="00E24E1B">
        <w:trPr>
          <w:gridBefore w:val="1"/>
          <w:gridAfter w:val="1"/>
          <w:wBefore w:w="38" w:type="dxa"/>
          <w:wAfter w:w="69" w:type="dxa"/>
        </w:trPr>
        <w:tc>
          <w:tcPr>
            <w:tcW w:w="3119" w:type="dxa"/>
            <w:gridSpan w:val="2"/>
          </w:tcPr>
          <w:p w14:paraId="08EB045F" w14:textId="77777777" w:rsidR="00E24E1B" w:rsidRDefault="00E24E1B" w:rsidP="00FE62A5">
            <w:pPr>
              <w:ind w:left="142"/>
              <w:jc w:val="both"/>
              <w:rPr>
                <w:rFonts w:cs="Arial"/>
                <w:szCs w:val="22"/>
                <w:lang w:val="en-US"/>
              </w:rPr>
            </w:pPr>
          </w:p>
        </w:tc>
        <w:tc>
          <w:tcPr>
            <w:tcW w:w="142" w:type="dxa"/>
          </w:tcPr>
          <w:p w14:paraId="3B13554D" w14:textId="77777777" w:rsidR="00E24E1B" w:rsidRPr="00BA4408" w:rsidRDefault="00E24E1B" w:rsidP="00FE62A5">
            <w:pPr>
              <w:jc w:val="both"/>
              <w:rPr>
                <w:rFonts w:cs="Arial"/>
                <w:szCs w:val="22"/>
                <w:lang w:val="en-US"/>
              </w:rPr>
            </w:pPr>
          </w:p>
        </w:tc>
        <w:tc>
          <w:tcPr>
            <w:tcW w:w="5812" w:type="dxa"/>
            <w:gridSpan w:val="2"/>
          </w:tcPr>
          <w:p w14:paraId="6FBC4BED" w14:textId="77777777" w:rsidR="00E24E1B" w:rsidRDefault="00E24E1B" w:rsidP="00FE62A5">
            <w:pPr>
              <w:jc w:val="both"/>
              <w:rPr>
                <w:rFonts w:cs="Arial"/>
                <w:szCs w:val="22"/>
                <w:lang w:val="en-GB"/>
              </w:rPr>
            </w:pPr>
          </w:p>
        </w:tc>
      </w:tr>
      <w:tr w:rsidR="00FE62A5" w:rsidRPr="00BA4408" w14:paraId="16039FC6" w14:textId="77777777" w:rsidTr="00E24E1B">
        <w:trPr>
          <w:gridBefore w:val="1"/>
          <w:gridAfter w:val="1"/>
          <w:wBefore w:w="38" w:type="dxa"/>
          <w:wAfter w:w="69" w:type="dxa"/>
        </w:trPr>
        <w:tc>
          <w:tcPr>
            <w:tcW w:w="3119" w:type="dxa"/>
            <w:gridSpan w:val="2"/>
          </w:tcPr>
          <w:p w14:paraId="6591B39D" w14:textId="4C523F3A" w:rsidR="00FE62A5" w:rsidRPr="00BA4408" w:rsidRDefault="00FE62A5" w:rsidP="00FE62A5">
            <w:pPr>
              <w:ind w:left="142"/>
              <w:jc w:val="both"/>
              <w:rPr>
                <w:rFonts w:cs="Arial"/>
                <w:szCs w:val="22"/>
                <w:lang w:val="en-GB" w:eastAsia="fr-FR"/>
              </w:rPr>
            </w:pPr>
            <w:r>
              <w:rPr>
                <w:rFonts w:cs="Arial"/>
                <w:szCs w:val="22"/>
              </w:rPr>
              <w:t>Non Reliance</w:t>
            </w:r>
          </w:p>
        </w:tc>
        <w:tc>
          <w:tcPr>
            <w:tcW w:w="142" w:type="dxa"/>
          </w:tcPr>
          <w:p w14:paraId="21A476F0" w14:textId="77777777" w:rsidR="00FE62A5" w:rsidRPr="00BA4408" w:rsidRDefault="00FE62A5" w:rsidP="00FE62A5">
            <w:pPr>
              <w:jc w:val="both"/>
              <w:rPr>
                <w:rFonts w:cs="Arial"/>
                <w:szCs w:val="22"/>
                <w:lang w:val="en-US"/>
              </w:rPr>
            </w:pPr>
            <w:r w:rsidRPr="00BA4408">
              <w:rPr>
                <w:rFonts w:cs="Arial"/>
                <w:szCs w:val="22"/>
                <w:lang w:val="en-US"/>
              </w:rPr>
              <w:t>:</w:t>
            </w:r>
          </w:p>
        </w:tc>
        <w:tc>
          <w:tcPr>
            <w:tcW w:w="5812" w:type="dxa"/>
            <w:gridSpan w:val="2"/>
          </w:tcPr>
          <w:p w14:paraId="6F3EFDDC" w14:textId="77777777" w:rsidR="00FE62A5" w:rsidRDefault="00FE62A5" w:rsidP="00FE62A5">
            <w:pPr>
              <w:jc w:val="both"/>
              <w:rPr>
                <w:rFonts w:cs="Arial"/>
                <w:szCs w:val="22"/>
              </w:rPr>
            </w:pPr>
            <w:r>
              <w:rPr>
                <w:rFonts w:cs="Arial"/>
                <w:szCs w:val="22"/>
              </w:rPr>
              <w:t>Applicable</w:t>
            </w:r>
          </w:p>
          <w:p w14:paraId="3D73940E" w14:textId="48E75F47" w:rsidR="00FE62A5" w:rsidRPr="00BA4408" w:rsidRDefault="00FE62A5" w:rsidP="00FE62A5">
            <w:pPr>
              <w:jc w:val="both"/>
              <w:rPr>
                <w:rFonts w:cs="Arial"/>
                <w:szCs w:val="22"/>
                <w:lang w:val="en-US" w:eastAsia="fr-FR"/>
              </w:rPr>
            </w:pPr>
          </w:p>
        </w:tc>
      </w:tr>
      <w:tr w:rsidR="00FE62A5" w:rsidRPr="00BA4408" w14:paraId="29C5A5A1" w14:textId="77777777" w:rsidTr="00E24E1B">
        <w:trPr>
          <w:gridBefore w:val="1"/>
          <w:gridAfter w:val="1"/>
          <w:wBefore w:w="38" w:type="dxa"/>
          <w:wAfter w:w="69" w:type="dxa"/>
        </w:trPr>
        <w:tc>
          <w:tcPr>
            <w:tcW w:w="3119" w:type="dxa"/>
            <w:gridSpan w:val="2"/>
          </w:tcPr>
          <w:p w14:paraId="08D4CC40" w14:textId="77777777" w:rsidR="00FE62A5" w:rsidRDefault="00FE62A5" w:rsidP="00FE62A5">
            <w:pPr>
              <w:ind w:left="142"/>
              <w:jc w:val="both"/>
              <w:rPr>
                <w:rFonts w:cs="Arial"/>
                <w:szCs w:val="22"/>
                <w:lang w:val="en-US"/>
              </w:rPr>
            </w:pPr>
            <w:r>
              <w:rPr>
                <w:rFonts w:cs="Arial"/>
                <w:szCs w:val="22"/>
                <w:lang w:val="en-US"/>
              </w:rPr>
              <w:t>Agreements and Acknowledgements Regarding Hedging Activities</w:t>
            </w:r>
          </w:p>
          <w:p w14:paraId="7F8BCA67" w14:textId="77777777" w:rsidR="00FE62A5" w:rsidRPr="005441B2" w:rsidRDefault="00FE62A5" w:rsidP="00FE62A5">
            <w:pPr>
              <w:ind w:left="142"/>
              <w:jc w:val="both"/>
              <w:rPr>
                <w:rFonts w:cs="Arial"/>
                <w:szCs w:val="22"/>
                <w:lang w:val="en-US"/>
              </w:rPr>
            </w:pPr>
          </w:p>
        </w:tc>
        <w:tc>
          <w:tcPr>
            <w:tcW w:w="142" w:type="dxa"/>
          </w:tcPr>
          <w:p w14:paraId="30E0C170" w14:textId="2F9A59BA" w:rsidR="00FE62A5" w:rsidRPr="00BA4408" w:rsidRDefault="00FE62A5" w:rsidP="00FE62A5">
            <w:pPr>
              <w:jc w:val="both"/>
              <w:rPr>
                <w:rFonts w:cs="Arial"/>
                <w:szCs w:val="22"/>
                <w:lang w:val="en-US"/>
              </w:rPr>
            </w:pPr>
            <w:r>
              <w:rPr>
                <w:rFonts w:cs="Arial"/>
                <w:szCs w:val="22"/>
                <w:lang w:val="en-US"/>
              </w:rPr>
              <w:t>:</w:t>
            </w:r>
          </w:p>
        </w:tc>
        <w:tc>
          <w:tcPr>
            <w:tcW w:w="5812" w:type="dxa"/>
            <w:gridSpan w:val="2"/>
          </w:tcPr>
          <w:p w14:paraId="3969C55F" w14:textId="4F71008C" w:rsidR="00FE62A5" w:rsidRDefault="00FE62A5" w:rsidP="00FE62A5">
            <w:pPr>
              <w:jc w:val="both"/>
              <w:rPr>
                <w:rFonts w:cs="Arial"/>
                <w:szCs w:val="22"/>
              </w:rPr>
            </w:pPr>
            <w:r>
              <w:rPr>
                <w:rFonts w:cs="Arial"/>
                <w:szCs w:val="22"/>
              </w:rPr>
              <w:t>Applicable</w:t>
            </w:r>
          </w:p>
        </w:tc>
      </w:tr>
      <w:tr w:rsidR="00FE62A5" w:rsidRPr="00BA4408" w14:paraId="1E63248F" w14:textId="77777777" w:rsidTr="00E24E1B">
        <w:trPr>
          <w:gridBefore w:val="1"/>
          <w:gridAfter w:val="2"/>
          <w:wBefore w:w="38" w:type="dxa"/>
          <w:wAfter w:w="212" w:type="dxa"/>
        </w:trPr>
        <w:tc>
          <w:tcPr>
            <w:tcW w:w="2976" w:type="dxa"/>
          </w:tcPr>
          <w:p w14:paraId="30D3CBB0" w14:textId="7D4D005E" w:rsidR="00FE62A5" w:rsidRDefault="00FE62A5" w:rsidP="00FE62A5">
            <w:pPr>
              <w:ind w:left="142"/>
              <w:jc w:val="both"/>
              <w:rPr>
                <w:rFonts w:cs="Arial"/>
                <w:szCs w:val="22"/>
              </w:rPr>
            </w:pPr>
            <w:r>
              <w:rPr>
                <w:rFonts w:cs="Arial"/>
                <w:szCs w:val="22"/>
                <w:lang w:val="en-US"/>
              </w:rPr>
              <w:t>Additional Acknowledgements</w:t>
            </w:r>
          </w:p>
        </w:tc>
        <w:tc>
          <w:tcPr>
            <w:tcW w:w="143" w:type="dxa"/>
          </w:tcPr>
          <w:p w14:paraId="4839F87A" w14:textId="3D2EDBBE" w:rsidR="00FE62A5" w:rsidRPr="00BA4408" w:rsidRDefault="00FE62A5" w:rsidP="00FE62A5">
            <w:pPr>
              <w:jc w:val="both"/>
              <w:rPr>
                <w:rFonts w:cs="Arial"/>
                <w:szCs w:val="22"/>
                <w:lang w:val="en-US"/>
              </w:rPr>
            </w:pPr>
            <w:r>
              <w:rPr>
                <w:rFonts w:cs="Arial"/>
                <w:szCs w:val="22"/>
                <w:lang w:val="en-US"/>
              </w:rPr>
              <w:t>:</w:t>
            </w:r>
          </w:p>
        </w:tc>
        <w:tc>
          <w:tcPr>
            <w:tcW w:w="5811" w:type="dxa"/>
            <w:gridSpan w:val="2"/>
          </w:tcPr>
          <w:p w14:paraId="028F2767" w14:textId="77777777" w:rsidR="00FE62A5" w:rsidRDefault="00FE62A5" w:rsidP="00FE62A5">
            <w:pPr>
              <w:jc w:val="both"/>
              <w:rPr>
                <w:rFonts w:cs="Arial"/>
                <w:szCs w:val="22"/>
              </w:rPr>
            </w:pPr>
            <w:r>
              <w:rPr>
                <w:rFonts w:cs="Arial"/>
                <w:szCs w:val="22"/>
              </w:rPr>
              <w:t>Applicable</w:t>
            </w:r>
          </w:p>
          <w:p w14:paraId="52C2270E" w14:textId="77777777" w:rsidR="00FE62A5" w:rsidRDefault="00FE62A5" w:rsidP="00FE62A5">
            <w:pPr>
              <w:jc w:val="both"/>
              <w:rPr>
                <w:rFonts w:cs="Arial"/>
                <w:szCs w:val="22"/>
              </w:rPr>
            </w:pPr>
          </w:p>
          <w:p w14:paraId="72FE3C7B" w14:textId="1E5F8D73" w:rsidR="003A3454" w:rsidRDefault="003A3454" w:rsidP="00FE62A5">
            <w:pPr>
              <w:jc w:val="both"/>
              <w:rPr>
                <w:rFonts w:cs="Arial"/>
                <w:szCs w:val="22"/>
              </w:rPr>
            </w:pPr>
          </w:p>
        </w:tc>
      </w:tr>
      <w:tr w:rsidR="00DF2340" w:rsidRPr="00DC24D2" w14:paraId="6C0B6A58" w14:textId="77777777" w:rsidTr="00E24E1B">
        <w:trPr>
          <w:gridBefore w:val="1"/>
          <w:gridAfter w:val="2"/>
          <w:wBefore w:w="38" w:type="dxa"/>
          <w:wAfter w:w="212" w:type="dxa"/>
        </w:trPr>
        <w:tc>
          <w:tcPr>
            <w:tcW w:w="2976" w:type="dxa"/>
          </w:tcPr>
          <w:p w14:paraId="6BC3CB2C" w14:textId="36578477" w:rsidR="00DF2340" w:rsidRDefault="00DF2340" w:rsidP="00FE62A5">
            <w:pPr>
              <w:ind w:left="142"/>
              <w:jc w:val="both"/>
              <w:rPr>
                <w:rFonts w:cs="Arial"/>
                <w:szCs w:val="22"/>
                <w:lang w:val="en-US"/>
              </w:rPr>
            </w:pPr>
            <w:r>
              <w:rPr>
                <w:rFonts w:cs="Arial"/>
                <w:szCs w:val="22"/>
                <w:lang w:val="en-US"/>
              </w:rPr>
              <w:t>Index Disclaimer</w:t>
            </w:r>
          </w:p>
        </w:tc>
        <w:tc>
          <w:tcPr>
            <w:tcW w:w="143" w:type="dxa"/>
          </w:tcPr>
          <w:p w14:paraId="51564F9E" w14:textId="56819EA6" w:rsidR="00DF2340" w:rsidRDefault="00DF2340" w:rsidP="00FE62A5">
            <w:pPr>
              <w:jc w:val="both"/>
              <w:rPr>
                <w:rFonts w:cs="Arial"/>
                <w:szCs w:val="22"/>
                <w:lang w:val="en-US"/>
              </w:rPr>
            </w:pPr>
            <w:r>
              <w:rPr>
                <w:rFonts w:cs="Arial"/>
                <w:szCs w:val="22"/>
                <w:lang w:val="en-US"/>
              </w:rPr>
              <w:t>:</w:t>
            </w:r>
          </w:p>
        </w:tc>
        <w:tc>
          <w:tcPr>
            <w:tcW w:w="5811" w:type="dxa"/>
            <w:gridSpan w:val="2"/>
          </w:tcPr>
          <w:p w14:paraId="251442B4" w14:textId="77777777" w:rsidR="00FD017C" w:rsidRDefault="00FD017C" w:rsidP="00FD017C">
            <w:pPr>
              <w:jc w:val="both"/>
              <w:rPr>
                <w:rFonts w:cs="Arial"/>
                <w:szCs w:val="22"/>
                <w:lang w:val="en-US"/>
              </w:rPr>
            </w:pPr>
            <w:r>
              <w:rPr>
                <w:rFonts w:cs="Arial"/>
                <w:szCs w:val="22"/>
                <w:lang w:val="en-US"/>
              </w:rPr>
              <w:t>Section 13.3 of the Equity Definitions is deleted in its entirety and replaced as follows:</w:t>
            </w:r>
          </w:p>
          <w:p w14:paraId="154FA72C" w14:textId="77777777" w:rsidR="00FD017C" w:rsidRDefault="00FD017C" w:rsidP="00FD017C">
            <w:pPr>
              <w:jc w:val="both"/>
              <w:rPr>
                <w:rFonts w:cs="Arial"/>
                <w:szCs w:val="22"/>
                <w:lang w:val="en-US"/>
              </w:rPr>
            </w:pPr>
          </w:p>
          <w:p w14:paraId="2BCCEF4E" w14:textId="77777777" w:rsidR="00FD017C" w:rsidRDefault="00FD017C" w:rsidP="00FD017C">
            <w:pPr>
              <w:jc w:val="both"/>
              <w:rPr>
                <w:rFonts w:cs="Arial"/>
                <w:szCs w:val="22"/>
                <w:lang w:val="en-US"/>
              </w:rPr>
            </w:pPr>
            <w:r>
              <w:rPr>
                <w:rFonts w:cs="Arial"/>
                <w:szCs w:val="22"/>
                <w:lang w:val="en-US"/>
              </w:rPr>
              <w:t>The Index is the sole and exclusive property of Société Générale, which has contracted with the Index Calculation Agent to maintain and calculate the Index.</w:t>
            </w:r>
          </w:p>
          <w:p w14:paraId="70055AE3" w14:textId="77777777" w:rsidR="00FD017C" w:rsidRDefault="00FD017C" w:rsidP="00FD017C">
            <w:pPr>
              <w:jc w:val="both"/>
              <w:rPr>
                <w:rFonts w:cs="Arial"/>
                <w:szCs w:val="22"/>
                <w:lang w:val="en-US"/>
              </w:rPr>
            </w:pPr>
          </w:p>
          <w:p w14:paraId="187CACF7" w14:textId="77777777" w:rsidR="00FD017C" w:rsidRDefault="00FD017C" w:rsidP="00FD017C">
            <w:pPr>
              <w:jc w:val="both"/>
              <w:rPr>
                <w:rFonts w:cs="Arial"/>
                <w:szCs w:val="22"/>
                <w:lang w:val="en-US"/>
              </w:rPr>
            </w:pPr>
            <w:r>
              <w:rPr>
                <w:rFonts w:cs="Arial"/>
                <w:szCs w:val="22"/>
                <w:lang w:val="en-US"/>
              </w:rPr>
              <w:t xml:space="preserve">Société Générale and the Index Calculation Agent do not guarantee the accuracy and/or the completeness of the composition, calculation, dissemination and adjustment of the Index, nor of the data included therein. </w:t>
            </w:r>
          </w:p>
          <w:p w14:paraId="02045095" w14:textId="77777777" w:rsidR="00FD017C" w:rsidRDefault="00FD017C" w:rsidP="00FD017C">
            <w:pPr>
              <w:jc w:val="both"/>
              <w:rPr>
                <w:rFonts w:cs="Arial"/>
                <w:szCs w:val="22"/>
                <w:lang w:val="en-US"/>
              </w:rPr>
            </w:pPr>
          </w:p>
          <w:p w14:paraId="7A94173A" w14:textId="77777777" w:rsidR="00FD017C" w:rsidRDefault="00FD017C" w:rsidP="00FD017C">
            <w:pPr>
              <w:jc w:val="both"/>
              <w:rPr>
                <w:rFonts w:cs="Arial"/>
                <w:szCs w:val="22"/>
                <w:lang w:val="en-US"/>
              </w:rPr>
            </w:pPr>
            <w:r>
              <w:rPr>
                <w:rFonts w:cs="Arial"/>
                <w:szCs w:val="22"/>
                <w:lang w:val="en-US"/>
              </w:rPr>
              <w:t>Subject to any applicable law, Société Générale and the Index Calculation Agent shall have no liability for any errors, omissions, interruptions or delays relating to the Index.</w:t>
            </w:r>
          </w:p>
          <w:p w14:paraId="1E4C07A2" w14:textId="77777777" w:rsidR="00FD017C" w:rsidRDefault="00FD017C" w:rsidP="00FD017C">
            <w:pPr>
              <w:jc w:val="both"/>
              <w:rPr>
                <w:rFonts w:cs="Arial"/>
                <w:szCs w:val="22"/>
                <w:lang w:val="en-US"/>
              </w:rPr>
            </w:pPr>
          </w:p>
          <w:p w14:paraId="65CD8A1F" w14:textId="77777777" w:rsidR="00FD017C" w:rsidRDefault="00FD017C" w:rsidP="00FD017C">
            <w:pPr>
              <w:jc w:val="both"/>
              <w:rPr>
                <w:rFonts w:cs="Arial"/>
                <w:szCs w:val="22"/>
                <w:lang w:val="en-US"/>
              </w:rPr>
            </w:pPr>
            <w:r>
              <w:rPr>
                <w:rFonts w:cs="Arial"/>
                <w:szCs w:val="22"/>
                <w:lang w:val="en-US"/>
              </w:rPr>
              <w:t xml:space="preserve">Société Générale and the Index Calculation Agent make no warranty, whether express or implied, relating to (i) the merchantability or fitness for a particular purpose of the Index, and (ii) the results of the use of the Index or any data included therein. </w:t>
            </w:r>
          </w:p>
          <w:p w14:paraId="1938B0EA" w14:textId="77777777" w:rsidR="00FD017C" w:rsidRDefault="00FD017C" w:rsidP="00FD017C">
            <w:pPr>
              <w:jc w:val="both"/>
              <w:rPr>
                <w:rFonts w:cs="Arial"/>
                <w:szCs w:val="22"/>
                <w:lang w:val="en-US"/>
              </w:rPr>
            </w:pPr>
          </w:p>
          <w:p w14:paraId="2EE7B8D5" w14:textId="77777777" w:rsidR="00FD017C" w:rsidRDefault="00FD017C" w:rsidP="00FD017C">
            <w:pPr>
              <w:jc w:val="both"/>
              <w:rPr>
                <w:rFonts w:cs="Arial"/>
                <w:szCs w:val="22"/>
                <w:lang w:val="en-US"/>
              </w:rPr>
            </w:pPr>
            <w:r>
              <w:rPr>
                <w:rFonts w:cs="Arial"/>
                <w:szCs w:val="22"/>
                <w:lang w:val="en-US"/>
              </w:rPr>
              <w:t>Subject to any applicable law, Société Générale and the Index Calculation Agent shall have no liability for any losses, damages, costs or expenses (including loss of profits) arising, directly or indirectly, from of the use of the Index or any data included therein.</w:t>
            </w:r>
          </w:p>
          <w:p w14:paraId="0AAA8339" w14:textId="77777777" w:rsidR="00FD017C" w:rsidRDefault="00FD017C" w:rsidP="00FD017C">
            <w:pPr>
              <w:jc w:val="both"/>
              <w:rPr>
                <w:rFonts w:cs="Arial"/>
                <w:szCs w:val="22"/>
                <w:lang w:val="en-US"/>
              </w:rPr>
            </w:pPr>
          </w:p>
          <w:p w14:paraId="4A78CBE4" w14:textId="77777777" w:rsidR="00FD017C" w:rsidRDefault="00FD017C" w:rsidP="00FD017C">
            <w:pPr>
              <w:jc w:val="both"/>
              <w:rPr>
                <w:rFonts w:cs="Arial"/>
                <w:szCs w:val="22"/>
                <w:lang w:val="en-US"/>
              </w:rPr>
            </w:pPr>
            <w:r>
              <w:rPr>
                <w:rFonts w:cs="Arial"/>
                <w:szCs w:val="22"/>
                <w:lang w:val="en-US"/>
              </w:rPr>
              <w:t>The levels of the Index do not represent a valuation or a price for any product referencing the Index.</w:t>
            </w:r>
          </w:p>
          <w:p w14:paraId="1732CDC9" w14:textId="77777777" w:rsidR="00FD017C" w:rsidRDefault="00FD017C" w:rsidP="00FD017C">
            <w:pPr>
              <w:jc w:val="both"/>
              <w:rPr>
                <w:rFonts w:cs="Arial"/>
                <w:szCs w:val="22"/>
                <w:lang w:val="en-US"/>
              </w:rPr>
            </w:pPr>
          </w:p>
          <w:p w14:paraId="130D5756" w14:textId="77777777" w:rsidR="00FD017C" w:rsidRDefault="00FD017C" w:rsidP="00FD017C">
            <w:pPr>
              <w:jc w:val="both"/>
              <w:rPr>
                <w:rFonts w:cs="Arial"/>
                <w:szCs w:val="22"/>
                <w:lang w:val="en-US"/>
              </w:rPr>
            </w:pPr>
            <w:r>
              <w:rPr>
                <w:rFonts w:cs="Arial"/>
                <w:szCs w:val="22"/>
                <w:lang w:val="en-US"/>
              </w:rPr>
              <w:t>A copy of the Index Rules is available upon written request made to Société Générale.</w:t>
            </w:r>
          </w:p>
          <w:p w14:paraId="01DC4461" w14:textId="77777777" w:rsidR="00FD017C" w:rsidRDefault="00FD017C" w:rsidP="00FD017C">
            <w:pPr>
              <w:jc w:val="both"/>
              <w:rPr>
                <w:rFonts w:cs="Arial"/>
                <w:szCs w:val="22"/>
                <w:lang w:val="en-US"/>
              </w:rPr>
            </w:pPr>
          </w:p>
          <w:p w14:paraId="7A37F14F" w14:textId="3079E5FF" w:rsidR="00FD017C" w:rsidRDefault="00FD017C" w:rsidP="00FD017C">
            <w:pPr>
              <w:jc w:val="both"/>
              <w:rPr>
                <w:rFonts w:cs="Arial"/>
                <w:szCs w:val="22"/>
                <w:lang w:val="en-US"/>
              </w:rPr>
            </w:pPr>
            <w:r>
              <w:rPr>
                <w:rFonts w:cs="Arial"/>
                <w:szCs w:val="22"/>
                <w:lang w:val="en-US"/>
              </w:rPr>
              <w:t xml:space="preserve">Party B acknowledges and agrees to observe (a) the Index Calculation Agent’s disclaimers and notices set out in the Index Rules; and (b) the Index Sponsor’s disclaimers and notices set out in the Index Rules. </w:t>
            </w:r>
          </w:p>
          <w:p w14:paraId="0600C0F8" w14:textId="77777777" w:rsidR="00FD017C" w:rsidRDefault="00FD017C" w:rsidP="00FD017C">
            <w:pPr>
              <w:autoSpaceDE w:val="0"/>
              <w:autoSpaceDN w:val="0"/>
              <w:jc w:val="both"/>
              <w:rPr>
                <w:rFonts w:cs="Arial"/>
                <w:szCs w:val="22"/>
                <w:lang w:val="en-US"/>
              </w:rPr>
            </w:pPr>
          </w:p>
          <w:p w14:paraId="65F79660" w14:textId="73A16A8B" w:rsidR="00FD017C" w:rsidRDefault="00FD017C" w:rsidP="00FD017C">
            <w:pPr>
              <w:autoSpaceDE w:val="0"/>
              <w:autoSpaceDN w:val="0"/>
              <w:jc w:val="both"/>
              <w:rPr>
                <w:rFonts w:cs="Arial"/>
                <w:szCs w:val="22"/>
                <w:lang w:val="en-US"/>
              </w:rPr>
            </w:pPr>
            <w:r w:rsidRPr="00994AD3">
              <w:rPr>
                <w:rFonts w:cs="Arial"/>
                <w:szCs w:val="22"/>
                <w:lang w:val="en-US"/>
              </w:rPr>
              <w:t>Absent the prior written consent to the contrary by Société Générale (a) the Index administered and/or sponsored by Société Générale and referred to in this document as an </w:t>
            </w:r>
            <w:r>
              <w:rPr>
                <w:rFonts w:cs="Arial"/>
                <w:szCs w:val="22"/>
                <w:lang w:val="en-US"/>
              </w:rPr>
              <w:t>u</w:t>
            </w:r>
            <w:r w:rsidRPr="00994AD3">
              <w:rPr>
                <w:rFonts w:cs="Arial"/>
                <w:szCs w:val="22"/>
                <w:lang w:val="en-US"/>
              </w:rPr>
              <w:t>nderlying of the Transaction; and (b) any information relating to it such as its </w:t>
            </w:r>
            <w:r>
              <w:rPr>
                <w:rFonts w:cs="Arial"/>
                <w:szCs w:val="22"/>
                <w:lang w:val="en-US"/>
              </w:rPr>
              <w:t xml:space="preserve">rules, </w:t>
            </w:r>
            <w:r w:rsidRPr="00994AD3">
              <w:rPr>
                <w:rFonts w:cs="Arial"/>
                <w:szCs w:val="22"/>
                <w:lang w:val="en-US"/>
              </w:rPr>
              <w:t>value</w:t>
            </w:r>
            <w:r>
              <w:rPr>
                <w:rFonts w:cs="Arial"/>
                <w:szCs w:val="22"/>
                <w:lang w:val="en-US"/>
              </w:rPr>
              <w:t>s</w:t>
            </w:r>
            <w:r w:rsidRPr="00994AD3">
              <w:rPr>
                <w:rFonts w:cs="Arial"/>
                <w:szCs w:val="22"/>
                <w:lang w:val="en-US"/>
              </w:rPr>
              <w:t xml:space="preserve"> or level</w:t>
            </w:r>
            <w:r>
              <w:rPr>
                <w:rFonts w:cs="Arial"/>
                <w:szCs w:val="22"/>
                <w:lang w:val="en-US"/>
              </w:rPr>
              <w:t>s</w:t>
            </w:r>
            <w:r w:rsidRPr="00994AD3">
              <w:rPr>
                <w:rFonts w:cs="Arial"/>
                <w:szCs w:val="22"/>
                <w:lang w:val="en-US"/>
              </w:rPr>
              <w:t>, are confidential and solely intended for your personal use.  Such information should not be made available to the public. Communication of such information within your organization or with your external service providers, counterparties or clients should be limited to identified persons whose involvement is required for purposes of a permitted transaction referring to (as applicable) the Index, subject to applicable law, rules and regulations and relevant internal risk and compliance policies.  Société Générale shall not be responsible for any breach of this limited dissemination</w:t>
            </w:r>
            <w:r>
              <w:rPr>
                <w:rFonts w:cs="Arial"/>
                <w:szCs w:val="22"/>
                <w:lang w:val="en-US"/>
              </w:rPr>
              <w:t xml:space="preserve"> requirement.</w:t>
            </w:r>
          </w:p>
          <w:p w14:paraId="6650C820" w14:textId="77777777" w:rsidR="00FD017C" w:rsidRPr="00787A78" w:rsidRDefault="00FD017C" w:rsidP="00FD017C">
            <w:pPr>
              <w:autoSpaceDE w:val="0"/>
              <w:autoSpaceDN w:val="0"/>
              <w:jc w:val="both"/>
              <w:rPr>
                <w:rFonts w:cs="Arial"/>
                <w:szCs w:val="22"/>
                <w:lang w:val="en-US"/>
              </w:rPr>
            </w:pPr>
          </w:p>
          <w:p w14:paraId="77394B51" w14:textId="77777777" w:rsidR="00DF2340" w:rsidRPr="00DE2416" w:rsidRDefault="00DF2340" w:rsidP="00DE2416">
            <w:pPr>
              <w:autoSpaceDE w:val="0"/>
              <w:autoSpaceDN w:val="0"/>
              <w:jc w:val="both"/>
              <w:rPr>
                <w:rFonts w:cs="Arial"/>
                <w:szCs w:val="22"/>
                <w:lang w:val="en-US"/>
              </w:rPr>
            </w:pPr>
          </w:p>
        </w:tc>
      </w:tr>
      <w:tr w:rsidR="0080057F" w:rsidRPr="00DC24D2" w14:paraId="230F4382" w14:textId="77777777" w:rsidTr="0062697A">
        <w:trPr>
          <w:gridBefore w:val="1"/>
          <w:gridAfter w:val="2"/>
          <w:wBefore w:w="38" w:type="dxa"/>
          <w:wAfter w:w="212" w:type="dxa"/>
        </w:trPr>
        <w:tc>
          <w:tcPr>
            <w:tcW w:w="8930" w:type="dxa"/>
            <w:gridSpan w:val="4"/>
          </w:tcPr>
          <w:p w14:paraId="12A019ED" w14:textId="77777777" w:rsidR="0080057F" w:rsidRDefault="0080057F" w:rsidP="00FE53CF">
            <w:pPr>
              <w:jc w:val="both"/>
              <w:rPr>
                <w:rFonts w:cs="Arial"/>
                <w:szCs w:val="22"/>
                <w:lang w:val="en-US"/>
              </w:rPr>
            </w:pPr>
          </w:p>
        </w:tc>
      </w:tr>
      <w:tr w:rsidR="003A3454" w:rsidRPr="00065EDD" w14:paraId="2D4F2E70" w14:textId="77777777" w:rsidTr="00E24E1B">
        <w:trPr>
          <w:gridBefore w:val="1"/>
          <w:gridAfter w:val="1"/>
          <w:wBefore w:w="38" w:type="dxa"/>
          <w:wAfter w:w="69" w:type="dxa"/>
        </w:trPr>
        <w:tc>
          <w:tcPr>
            <w:tcW w:w="3119" w:type="dxa"/>
            <w:gridSpan w:val="2"/>
          </w:tcPr>
          <w:p w14:paraId="13389A79" w14:textId="77777777" w:rsidR="003A3454" w:rsidRPr="00DE2416" w:rsidRDefault="00E05B3B">
            <w:pPr>
              <w:ind w:left="142"/>
              <w:jc w:val="both"/>
              <w:rPr>
                <w:rFonts w:cs="Arial"/>
                <w:b/>
                <w:bCs/>
                <w:szCs w:val="22"/>
                <w:lang w:val="en-US"/>
              </w:rPr>
            </w:pPr>
            <w:r w:rsidRPr="00DE2416">
              <w:rPr>
                <w:rFonts w:cs="Arial"/>
                <w:b/>
                <w:bCs/>
                <w:szCs w:val="22"/>
                <w:lang w:val="en-US"/>
              </w:rPr>
              <w:t>Non-Affiliate Status</w:t>
            </w:r>
          </w:p>
          <w:p w14:paraId="2D71C757" w14:textId="64F48253" w:rsidR="00E05B3B" w:rsidRDefault="00E05B3B">
            <w:pPr>
              <w:ind w:left="142"/>
              <w:jc w:val="both"/>
              <w:rPr>
                <w:rFonts w:cs="Arial"/>
                <w:szCs w:val="22"/>
                <w:lang w:val="en-US"/>
              </w:rPr>
            </w:pPr>
          </w:p>
        </w:tc>
        <w:tc>
          <w:tcPr>
            <w:tcW w:w="142" w:type="dxa"/>
          </w:tcPr>
          <w:p w14:paraId="00F91DF7" w14:textId="77777777" w:rsidR="003A3454" w:rsidRDefault="003A3454">
            <w:pPr>
              <w:jc w:val="both"/>
              <w:rPr>
                <w:rFonts w:cs="Arial"/>
                <w:szCs w:val="22"/>
                <w:lang w:val="en-US"/>
              </w:rPr>
            </w:pPr>
          </w:p>
        </w:tc>
        <w:tc>
          <w:tcPr>
            <w:tcW w:w="5812" w:type="dxa"/>
            <w:gridSpan w:val="2"/>
          </w:tcPr>
          <w:p w14:paraId="6FFF3989" w14:textId="77777777" w:rsidR="003A3454" w:rsidRPr="003A3454" w:rsidRDefault="003A3454">
            <w:pPr>
              <w:jc w:val="both"/>
              <w:rPr>
                <w:rFonts w:cs="Arial"/>
                <w:szCs w:val="22"/>
                <w:lang w:val="en-GB"/>
              </w:rPr>
            </w:pPr>
          </w:p>
        </w:tc>
      </w:tr>
    </w:tbl>
    <w:p w14:paraId="795F455E" w14:textId="74F417AE" w:rsidR="006039F6" w:rsidRDefault="00C13EE4" w:rsidP="00DE2416">
      <w:pPr>
        <w:jc w:val="both"/>
        <w:rPr>
          <w:rFonts w:cstheme="minorHAnsi"/>
          <w:lang w:val="en-US"/>
        </w:rPr>
      </w:pPr>
      <w:r w:rsidRPr="00FF53E8">
        <w:rPr>
          <w:rFonts w:cstheme="minorHAnsi"/>
          <w:lang w:val="en-US"/>
        </w:rPr>
        <w:t xml:space="preserve">The </w:t>
      </w:r>
      <w:r w:rsidR="001B584B">
        <w:rPr>
          <w:rFonts w:cstheme="minorHAnsi"/>
          <w:lang w:val="en-US"/>
        </w:rPr>
        <w:t>Client</w:t>
      </w:r>
      <w:r w:rsidRPr="00FF53E8">
        <w:rPr>
          <w:rFonts w:cstheme="minorHAnsi"/>
          <w:lang w:val="en-US"/>
        </w:rPr>
        <w:t xml:space="preserve"> represents and warrants to SG, that as of the Trade Date of a Transaction, it is not and has not been during the three month period ending on the Trade Date thereof, and will not become during the term of a Transaction, an affiliate, as defined in Rule 144 under the Securities Act of the Issuer of, any of the shares relating to the Index for a Transaction, provided that such representation and warranty shall not apply if the Transaction relat</w:t>
      </w:r>
      <w:r>
        <w:rPr>
          <w:rFonts w:cstheme="minorHAnsi"/>
          <w:lang w:val="en-US"/>
        </w:rPr>
        <w:t>es</w:t>
      </w:r>
      <w:r w:rsidRPr="00FF53E8">
        <w:rPr>
          <w:rFonts w:cstheme="minorHAnsi"/>
          <w:lang w:val="en-US"/>
        </w:rPr>
        <w:t xml:space="preserve"> to the S&amp;P 500 Index, the Russell 1000 Index, the Russell 2000 Index, the Russell 3000 Index or the total return index of any of those indices (collectively, the “Broad Reference Indices”).</w:t>
      </w:r>
    </w:p>
    <w:p w14:paraId="6F2B1461" w14:textId="62B9B683" w:rsidR="00C13EE4" w:rsidRDefault="00C13EE4" w:rsidP="00DE2416">
      <w:pPr>
        <w:jc w:val="both"/>
        <w:rPr>
          <w:rFonts w:cstheme="minorHAnsi"/>
          <w:lang w:val="en-US"/>
        </w:rPr>
      </w:pPr>
    </w:p>
    <w:p w14:paraId="099BA160" w14:textId="355FC588" w:rsidR="00C13EE4" w:rsidRPr="001D2A6F" w:rsidRDefault="001D2A6F" w:rsidP="00DE2416">
      <w:pPr>
        <w:jc w:val="both"/>
        <w:rPr>
          <w:rFonts w:cstheme="minorHAnsi"/>
          <w:lang w:val="en-US"/>
        </w:rPr>
      </w:pPr>
      <w:r w:rsidRPr="001D2A6F">
        <w:rPr>
          <w:rFonts w:cstheme="minorHAnsi"/>
          <w:b/>
          <w:lang w:val="en-US"/>
        </w:rPr>
        <w:t xml:space="preserve">Incorporation of the ISDA </w:t>
      </w:r>
      <w:r w:rsidRPr="00DE2416">
        <w:rPr>
          <w:b/>
          <w:snapToGrid w:val="0"/>
          <w:color w:val="000000"/>
          <w:lang w:val="en-US"/>
        </w:rPr>
        <w:t>2015 Section 871(m)</w:t>
      </w:r>
      <w:r w:rsidRPr="001D2A6F">
        <w:rPr>
          <w:rFonts w:cstheme="minorHAnsi"/>
          <w:b/>
          <w:lang w:val="en-US"/>
        </w:rPr>
        <w:t xml:space="preserve"> Protocol</w:t>
      </w:r>
    </w:p>
    <w:p w14:paraId="73CA0295" w14:textId="0A917846" w:rsidR="00C13EE4" w:rsidRDefault="00C13EE4" w:rsidP="00DE2416">
      <w:pPr>
        <w:jc w:val="both"/>
        <w:rPr>
          <w:rFonts w:cstheme="minorHAnsi"/>
          <w:lang w:val="en-US"/>
        </w:rPr>
      </w:pPr>
    </w:p>
    <w:p w14:paraId="09BFDC9D" w14:textId="1232102F" w:rsidR="001A3850" w:rsidRDefault="001A3850" w:rsidP="00DE2416">
      <w:pPr>
        <w:jc w:val="both"/>
        <w:rPr>
          <w:lang w:val="en-US"/>
        </w:rPr>
      </w:pPr>
      <w:r w:rsidRPr="001E61F0">
        <w:rPr>
          <w:lang w:val="en-US"/>
        </w:rPr>
        <w:t>Party A and Party B hereby incorporate by reference the ISDA 2015 Section 871(m) Protocol published by the International Swaps and Derivatives Association, Inc. on November 2, 2015 and agree and acknowledge that the amendments and modifications contained therein are made to this Confirmation as if set forth herein</w:t>
      </w:r>
      <w:r>
        <w:rPr>
          <w:lang w:val="en-US"/>
        </w:rPr>
        <w:t>.</w:t>
      </w:r>
    </w:p>
    <w:p w14:paraId="25A38F87" w14:textId="0EC5E737" w:rsidR="001A3850" w:rsidRDefault="001A3850" w:rsidP="00DE2416">
      <w:pPr>
        <w:jc w:val="both"/>
        <w:rPr>
          <w:lang w:val="en-US"/>
        </w:rPr>
      </w:pPr>
    </w:p>
    <w:p w14:paraId="5943F329" w14:textId="0E5B4717" w:rsidR="001A3850" w:rsidRDefault="004A35DD" w:rsidP="00DE2416">
      <w:pPr>
        <w:jc w:val="both"/>
        <w:rPr>
          <w:lang w:val="en-US"/>
        </w:rPr>
      </w:pPr>
      <w:r w:rsidRPr="001E61F0">
        <w:rPr>
          <w:lang w:val="en-US"/>
        </w:rPr>
        <w:t>This Transaction is subject to withholding on dividend equivalent payments under Section 871(m) of the U.S. Internal Revenue Code</w:t>
      </w:r>
      <w:r>
        <w:rPr>
          <w:lang w:val="en-US"/>
        </w:rPr>
        <w:t>.</w:t>
      </w:r>
    </w:p>
    <w:p w14:paraId="5EC2E7D7" w14:textId="7644FC91" w:rsidR="004A35DD" w:rsidRDefault="004A35DD" w:rsidP="00DE2416">
      <w:pPr>
        <w:jc w:val="both"/>
        <w:rPr>
          <w:lang w:val="en-US"/>
        </w:rPr>
      </w:pPr>
    </w:p>
    <w:p w14:paraId="4F9A423B" w14:textId="7404B478" w:rsidR="004A35DD" w:rsidRDefault="009F36CF" w:rsidP="00DE2416">
      <w:pPr>
        <w:jc w:val="both"/>
        <w:rPr>
          <w:rFonts w:cstheme="minorHAnsi"/>
          <w:b/>
          <w:lang w:val="en-US"/>
        </w:rPr>
      </w:pPr>
      <w:r>
        <w:rPr>
          <w:rFonts w:cstheme="minorHAnsi"/>
          <w:b/>
          <w:lang w:val="en-US"/>
        </w:rPr>
        <w:t>Foreign Account Act Tax Compliance Act Provision</w:t>
      </w:r>
    </w:p>
    <w:p w14:paraId="738C5694" w14:textId="69E256B0" w:rsidR="009F36CF" w:rsidRDefault="009F36CF" w:rsidP="00DE2416">
      <w:pPr>
        <w:jc w:val="both"/>
        <w:rPr>
          <w:rFonts w:cstheme="minorHAnsi"/>
          <w:b/>
          <w:lang w:val="en-US"/>
        </w:rPr>
      </w:pPr>
    </w:p>
    <w:p w14:paraId="2B247F92" w14:textId="1AF5A8E2" w:rsidR="009F36CF" w:rsidRDefault="0082419B" w:rsidP="00DE2416">
      <w:pPr>
        <w:jc w:val="both"/>
        <w:rPr>
          <w:rFonts w:cstheme="minorHAnsi"/>
          <w:lang w:val="en-US"/>
        </w:rPr>
      </w:pPr>
      <w:r w:rsidRPr="00185D3A">
        <w:rPr>
          <w:lang w:val="en-US"/>
        </w:rPr>
        <w:t>“Tax” as used in Part 2(a) (Payer Tax Representation) of the “Schedule” to the Agreement  and “Indemnifiable Tax” as defined in Section 14 of the Agreement shall not include any U.S. federal withholding tax imposed or collected pursuant to Sections 1471 through 1474 of the U.S. Internal Revenue Code of 1986, as amended (the “</w:t>
      </w:r>
      <w:r w:rsidRPr="00DE2416">
        <w:rPr>
          <w:b/>
          <w:bCs/>
          <w:lang w:val="en-US"/>
        </w:rPr>
        <w:t>Code</w:t>
      </w:r>
      <w:r w:rsidRPr="00185D3A">
        <w:rPr>
          <w:lang w:val="en-US"/>
        </w:rPr>
        <w:t>”), any current or future regulations or official interpretations thereof, any agreement entered into pursuant to Section 1471(b) of the Code, or any fiscal or regulatory legislation, rules or practices adopted pursuant to any intergovernmental agreement entered into in connection with the implementation of such Sections of the Code (a "</w:t>
      </w:r>
      <w:r w:rsidRPr="00185D3A">
        <w:rPr>
          <w:b/>
          <w:bCs/>
          <w:lang w:val="en-US"/>
        </w:rPr>
        <w:t>FATCA Withholding Tax</w:t>
      </w:r>
      <w:r w:rsidRPr="00185D3A">
        <w:rPr>
          <w:lang w:val="en-US"/>
        </w:rPr>
        <w:t>").  For the avoidance of doubt, a FATCA Withholding Tax is a Tax the deduction or withholding of which is required by applicable law for the purposes of Section 2(d) of the Agreement.</w:t>
      </w:r>
    </w:p>
    <w:p w14:paraId="3D12CBF1" w14:textId="77777777" w:rsidR="00C13EE4" w:rsidRDefault="00C13EE4">
      <w:pPr>
        <w:rPr>
          <w:rFonts w:cs="Arial"/>
          <w:noProof/>
          <w:szCs w:val="22"/>
          <w:lang w:val="en-US"/>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6039F6" w14:paraId="562D6E0B" w14:textId="77777777">
        <w:tc>
          <w:tcPr>
            <w:tcW w:w="3119" w:type="dxa"/>
            <w:vAlign w:val="center"/>
          </w:tcPr>
          <w:p w14:paraId="56F51704" w14:textId="77777777" w:rsidR="006039F6" w:rsidRDefault="00D9300A">
            <w:pPr>
              <w:ind w:left="142"/>
              <w:rPr>
                <w:rFonts w:cs="Arial"/>
                <w:b/>
                <w:szCs w:val="22"/>
                <w:lang w:val="en-US"/>
              </w:rPr>
            </w:pPr>
            <w:r>
              <w:rPr>
                <w:rFonts w:cs="Arial"/>
                <w:b/>
                <w:szCs w:val="22"/>
                <w:u w:val="single"/>
              </w:rPr>
              <w:t>Account details</w:t>
            </w:r>
          </w:p>
        </w:tc>
        <w:tc>
          <w:tcPr>
            <w:tcW w:w="142" w:type="dxa"/>
            <w:vAlign w:val="center"/>
          </w:tcPr>
          <w:p w14:paraId="1380D5A3" w14:textId="77777777" w:rsidR="006039F6" w:rsidRDefault="006039F6">
            <w:pPr>
              <w:rPr>
                <w:rFonts w:cs="Arial"/>
                <w:szCs w:val="22"/>
                <w:lang w:val="en-US"/>
              </w:rPr>
            </w:pPr>
          </w:p>
        </w:tc>
        <w:tc>
          <w:tcPr>
            <w:tcW w:w="5812" w:type="dxa"/>
            <w:vAlign w:val="center"/>
          </w:tcPr>
          <w:p w14:paraId="5090983E" w14:textId="77777777" w:rsidR="006039F6" w:rsidRDefault="006039F6">
            <w:pPr>
              <w:ind w:right="142"/>
              <w:rPr>
                <w:rFonts w:cs="Arial"/>
                <w:szCs w:val="22"/>
                <w:lang w:val="en-US"/>
              </w:rPr>
            </w:pPr>
          </w:p>
        </w:tc>
      </w:tr>
      <w:tr w:rsidR="006039F6" w14:paraId="49ECACB5" w14:textId="77777777">
        <w:tc>
          <w:tcPr>
            <w:tcW w:w="3119" w:type="dxa"/>
            <w:vAlign w:val="center"/>
          </w:tcPr>
          <w:p w14:paraId="27E38EF0" w14:textId="77777777" w:rsidR="006039F6" w:rsidRDefault="006039F6">
            <w:pPr>
              <w:ind w:left="142"/>
              <w:rPr>
                <w:rFonts w:cs="Arial"/>
                <w:szCs w:val="22"/>
                <w:lang w:val="en-US"/>
              </w:rPr>
            </w:pPr>
          </w:p>
        </w:tc>
        <w:tc>
          <w:tcPr>
            <w:tcW w:w="142" w:type="dxa"/>
            <w:vAlign w:val="center"/>
          </w:tcPr>
          <w:p w14:paraId="5FEF5917" w14:textId="77777777" w:rsidR="006039F6" w:rsidRDefault="006039F6">
            <w:pPr>
              <w:rPr>
                <w:rFonts w:cs="Arial"/>
                <w:szCs w:val="22"/>
                <w:lang w:val="en-US"/>
              </w:rPr>
            </w:pPr>
          </w:p>
        </w:tc>
        <w:tc>
          <w:tcPr>
            <w:tcW w:w="5812" w:type="dxa"/>
            <w:vAlign w:val="center"/>
          </w:tcPr>
          <w:p w14:paraId="7C39A144" w14:textId="77777777" w:rsidR="006039F6" w:rsidRDefault="00D9300A">
            <w:pPr>
              <w:ind w:right="142"/>
              <w:rPr>
                <w:rFonts w:cs="Arial"/>
                <w:szCs w:val="22"/>
                <w:lang w:val="en-US"/>
              </w:rPr>
            </w:pPr>
            <w:r>
              <w:rPr>
                <w:rFonts w:cs="Arial"/>
                <w:szCs w:val="22"/>
                <w:lang w:val="en-US"/>
              </w:rPr>
              <w:t>For SG</w:t>
            </w:r>
          </w:p>
        </w:tc>
      </w:tr>
      <w:tr w:rsidR="006039F6" w14:paraId="3EC57B68" w14:textId="77777777">
        <w:tc>
          <w:tcPr>
            <w:tcW w:w="3119" w:type="dxa"/>
          </w:tcPr>
          <w:p w14:paraId="17AA711A" w14:textId="77777777" w:rsidR="006039F6" w:rsidRDefault="006039F6">
            <w:pPr>
              <w:ind w:left="142"/>
              <w:rPr>
                <w:rFonts w:cs="Arial"/>
                <w:szCs w:val="22"/>
                <w:lang w:val="en-US"/>
              </w:rPr>
            </w:pPr>
          </w:p>
        </w:tc>
        <w:tc>
          <w:tcPr>
            <w:tcW w:w="142" w:type="dxa"/>
          </w:tcPr>
          <w:p w14:paraId="00C1A1A8" w14:textId="77777777" w:rsidR="006039F6" w:rsidRDefault="006039F6">
            <w:pPr>
              <w:rPr>
                <w:rFonts w:cs="Arial"/>
                <w:szCs w:val="22"/>
                <w:lang w:val="en-US"/>
              </w:rPr>
            </w:pPr>
          </w:p>
        </w:tc>
        <w:tc>
          <w:tcPr>
            <w:tcW w:w="5812" w:type="dxa"/>
          </w:tcPr>
          <w:p w14:paraId="1F6347C8" w14:textId="77777777" w:rsidR="006039F6" w:rsidRDefault="006039F6">
            <w:pPr>
              <w:ind w:right="142"/>
              <w:rPr>
                <w:rFonts w:cs="Arial"/>
                <w:szCs w:val="22"/>
                <w:lang w:val="en-US"/>
              </w:rPr>
            </w:pPr>
          </w:p>
        </w:tc>
      </w:tr>
      <w:tr w:rsidR="006039F6" w14:paraId="62EE7F8E" w14:textId="77777777">
        <w:tc>
          <w:tcPr>
            <w:tcW w:w="3119" w:type="dxa"/>
          </w:tcPr>
          <w:p w14:paraId="391C0927" w14:textId="77777777" w:rsidR="006039F6" w:rsidRDefault="00D9300A">
            <w:pPr>
              <w:ind w:left="142"/>
              <w:rPr>
                <w:rFonts w:cs="Arial"/>
                <w:szCs w:val="22"/>
                <w:lang w:val="en-US"/>
              </w:rPr>
            </w:pPr>
            <w:r>
              <w:rPr>
                <w:rFonts w:cs="Arial"/>
                <w:szCs w:val="22"/>
                <w:lang w:val="en-US"/>
              </w:rPr>
              <w:t>Correspondent</w:t>
            </w:r>
          </w:p>
        </w:tc>
        <w:tc>
          <w:tcPr>
            <w:tcW w:w="142" w:type="dxa"/>
          </w:tcPr>
          <w:p w14:paraId="03980087" w14:textId="77777777" w:rsidR="006039F6" w:rsidRDefault="00D9300A">
            <w:pPr>
              <w:rPr>
                <w:rFonts w:cs="Arial"/>
                <w:szCs w:val="22"/>
                <w:lang w:val="en-US"/>
              </w:rPr>
            </w:pPr>
            <w:r>
              <w:rPr>
                <w:rFonts w:cs="Arial"/>
                <w:szCs w:val="22"/>
                <w:lang w:val="en-US"/>
              </w:rPr>
              <w:t>:</w:t>
            </w:r>
          </w:p>
        </w:tc>
        <w:tc>
          <w:tcPr>
            <w:tcW w:w="5812" w:type="dxa"/>
          </w:tcPr>
          <w:p w14:paraId="7958E8F9" w14:textId="77777777" w:rsidR="006039F6" w:rsidRDefault="006039F6">
            <w:pPr>
              <w:ind w:right="142"/>
              <w:rPr>
                <w:rFonts w:cs="Arial"/>
                <w:szCs w:val="22"/>
                <w:lang w:val="en-US"/>
              </w:rPr>
            </w:pPr>
          </w:p>
        </w:tc>
      </w:tr>
      <w:tr w:rsidR="006039F6" w14:paraId="79B6DACC" w14:textId="77777777">
        <w:tc>
          <w:tcPr>
            <w:tcW w:w="3119" w:type="dxa"/>
          </w:tcPr>
          <w:p w14:paraId="72A06863" w14:textId="77777777" w:rsidR="006039F6" w:rsidRDefault="00D9300A">
            <w:pPr>
              <w:ind w:left="142"/>
              <w:rPr>
                <w:rFonts w:cs="Arial"/>
                <w:szCs w:val="22"/>
                <w:lang w:val="en-US"/>
              </w:rPr>
            </w:pPr>
            <w:r>
              <w:rPr>
                <w:rFonts w:cs="Arial"/>
                <w:szCs w:val="22"/>
                <w:lang w:val="en-US"/>
              </w:rPr>
              <w:t>Beneficiary</w:t>
            </w:r>
          </w:p>
        </w:tc>
        <w:tc>
          <w:tcPr>
            <w:tcW w:w="142" w:type="dxa"/>
          </w:tcPr>
          <w:p w14:paraId="0ED19D32" w14:textId="77777777" w:rsidR="006039F6" w:rsidRDefault="00D9300A">
            <w:pPr>
              <w:rPr>
                <w:rFonts w:cs="Arial"/>
                <w:szCs w:val="22"/>
                <w:lang w:val="en-US"/>
              </w:rPr>
            </w:pPr>
            <w:r>
              <w:rPr>
                <w:rFonts w:cs="Arial"/>
                <w:szCs w:val="22"/>
                <w:lang w:val="en-US"/>
              </w:rPr>
              <w:t>:</w:t>
            </w:r>
          </w:p>
        </w:tc>
        <w:tc>
          <w:tcPr>
            <w:tcW w:w="5812" w:type="dxa"/>
          </w:tcPr>
          <w:p w14:paraId="1A884B20" w14:textId="77777777" w:rsidR="006039F6" w:rsidRDefault="006039F6">
            <w:pPr>
              <w:ind w:right="142"/>
              <w:rPr>
                <w:rFonts w:cs="Arial"/>
                <w:szCs w:val="22"/>
                <w:lang w:val="en-US"/>
              </w:rPr>
            </w:pPr>
          </w:p>
        </w:tc>
      </w:tr>
      <w:tr w:rsidR="006039F6" w14:paraId="1E2D7803" w14:textId="77777777">
        <w:tc>
          <w:tcPr>
            <w:tcW w:w="3119" w:type="dxa"/>
          </w:tcPr>
          <w:p w14:paraId="76F4AB95" w14:textId="77777777" w:rsidR="006039F6" w:rsidRDefault="00D9300A">
            <w:pPr>
              <w:ind w:left="142"/>
              <w:rPr>
                <w:rFonts w:cs="Arial"/>
                <w:szCs w:val="22"/>
                <w:lang w:val="en-US"/>
              </w:rPr>
            </w:pPr>
            <w:r>
              <w:rPr>
                <w:rFonts w:cs="Arial"/>
                <w:szCs w:val="22"/>
                <w:lang w:val="en-US"/>
              </w:rPr>
              <w:t>Account Number</w:t>
            </w:r>
          </w:p>
        </w:tc>
        <w:tc>
          <w:tcPr>
            <w:tcW w:w="142" w:type="dxa"/>
          </w:tcPr>
          <w:p w14:paraId="23676D7D" w14:textId="77777777" w:rsidR="006039F6" w:rsidRDefault="00D9300A">
            <w:pPr>
              <w:rPr>
                <w:rFonts w:cs="Arial"/>
                <w:szCs w:val="22"/>
                <w:lang w:val="en-US"/>
              </w:rPr>
            </w:pPr>
            <w:r>
              <w:rPr>
                <w:rFonts w:cs="Arial"/>
                <w:szCs w:val="22"/>
                <w:lang w:val="en-US"/>
              </w:rPr>
              <w:t>:</w:t>
            </w:r>
          </w:p>
        </w:tc>
        <w:tc>
          <w:tcPr>
            <w:tcW w:w="5812" w:type="dxa"/>
            <w:vAlign w:val="center"/>
          </w:tcPr>
          <w:p w14:paraId="51E01FB6" w14:textId="77777777" w:rsidR="006039F6" w:rsidRDefault="006039F6">
            <w:pPr>
              <w:ind w:right="142"/>
              <w:rPr>
                <w:rFonts w:cs="Arial"/>
                <w:szCs w:val="22"/>
                <w:lang w:val="en-US"/>
              </w:rPr>
            </w:pPr>
          </w:p>
        </w:tc>
      </w:tr>
      <w:tr w:rsidR="006039F6" w14:paraId="1DDF1268" w14:textId="77777777">
        <w:tc>
          <w:tcPr>
            <w:tcW w:w="3119" w:type="dxa"/>
          </w:tcPr>
          <w:p w14:paraId="5161DE56" w14:textId="77777777" w:rsidR="006039F6" w:rsidRDefault="006039F6">
            <w:pPr>
              <w:ind w:left="142"/>
              <w:rPr>
                <w:rFonts w:cs="Arial"/>
                <w:szCs w:val="22"/>
                <w:lang w:val="en-US"/>
              </w:rPr>
            </w:pPr>
          </w:p>
        </w:tc>
        <w:tc>
          <w:tcPr>
            <w:tcW w:w="142" w:type="dxa"/>
          </w:tcPr>
          <w:p w14:paraId="329B5B84" w14:textId="77777777" w:rsidR="006039F6" w:rsidRDefault="006039F6">
            <w:pPr>
              <w:rPr>
                <w:rFonts w:cs="Arial"/>
                <w:szCs w:val="22"/>
                <w:lang w:val="en-US"/>
              </w:rPr>
            </w:pPr>
          </w:p>
        </w:tc>
        <w:tc>
          <w:tcPr>
            <w:tcW w:w="5812" w:type="dxa"/>
            <w:vAlign w:val="center"/>
          </w:tcPr>
          <w:p w14:paraId="0D129B5E" w14:textId="77777777" w:rsidR="006039F6" w:rsidRDefault="006039F6">
            <w:pPr>
              <w:ind w:right="142"/>
              <w:rPr>
                <w:rFonts w:cs="Arial"/>
                <w:szCs w:val="22"/>
                <w:lang w:val="en-US"/>
              </w:rPr>
            </w:pPr>
          </w:p>
        </w:tc>
      </w:tr>
      <w:tr w:rsidR="006039F6" w14:paraId="0439F5B3" w14:textId="77777777">
        <w:tc>
          <w:tcPr>
            <w:tcW w:w="3119" w:type="dxa"/>
            <w:vAlign w:val="center"/>
          </w:tcPr>
          <w:p w14:paraId="11D1EE89" w14:textId="77777777" w:rsidR="006039F6" w:rsidRDefault="006039F6">
            <w:pPr>
              <w:ind w:left="142"/>
              <w:rPr>
                <w:rFonts w:cs="Arial"/>
                <w:szCs w:val="22"/>
                <w:lang w:val="en-US"/>
              </w:rPr>
            </w:pPr>
          </w:p>
        </w:tc>
        <w:tc>
          <w:tcPr>
            <w:tcW w:w="142" w:type="dxa"/>
            <w:vAlign w:val="center"/>
          </w:tcPr>
          <w:p w14:paraId="3DB8AD93" w14:textId="77777777" w:rsidR="006039F6" w:rsidRDefault="006039F6">
            <w:pPr>
              <w:rPr>
                <w:rFonts w:cs="Arial"/>
                <w:szCs w:val="22"/>
                <w:lang w:val="en-US"/>
              </w:rPr>
            </w:pPr>
          </w:p>
        </w:tc>
        <w:tc>
          <w:tcPr>
            <w:tcW w:w="5812" w:type="dxa"/>
            <w:vAlign w:val="center"/>
          </w:tcPr>
          <w:p w14:paraId="70E7B5E5" w14:textId="77777777" w:rsidR="006039F6" w:rsidRDefault="00D9300A">
            <w:pPr>
              <w:ind w:right="142"/>
              <w:rPr>
                <w:rFonts w:cs="Arial"/>
                <w:szCs w:val="22"/>
                <w:lang w:val="en-US"/>
              </w:rPr>
            </w:pPr>
            <w:r>
              <w:rPr>
                <w:rFonts w:cs="Arial"/>
                <w:szCs w:val="22"/>
                <w:lang w:val="en-US"/>
              </w:rPr>
              <w:t>For the Client</w:t>
            </w:r>
          </w:p>
        </w:tc>
      </w:tr>
      <w:tr w:rsidR="006039F6" w14:paraId="7DA1BFD3" w14:textId="77777777">
        <w:tc>
          <w:tcPr>
            <w:tcW w:w="3119" w:type="dxa"/>
          </w:tcPr>
          <w:p w14:paraId="3E938FE5" w14:textId="77777777" w:rsidR="006039F6" w:rsidRDefault="006039F6">
            <w:pPr>
              <w:ind w:left="142"/>
              <w:rPr>
                <w:rFonts w:cs="Arial"/>
                <w:szCs w:val="22"/>
                <w:lang w:val="en-US"/>
              </w:rPr>
            </w:pPr>
          </w:p>
        </w:tc>
        <w:tc>
          <w:tcPr>
            <w:tcW w:w="142" w:type="dxa"/>
          </w:tcPr>
          <w:p w14:paraId="3E04230D" w14:textId="77777777" w:rsidR="006039F6" w:rsidRDefault="006039F6">
            <w:pPr>
              <w:rPr>
                <w:rFonts w:cs="Arial"/>
                <w:szCs w:val="22"/>
                <w:lang w:val="en-US"/>
              </w:rPr>
            </w:pPr>
          </w:p>
        </w:tc>
        <w:tc>
          <w:tcPr>
            <w:tcW w:w="5812" w:type="dxa"/>
            <w:vAlign w:val="center"/>
          </w:tcPr>
          <w:p w14:paraId="3FC181EA" w14:textId="77777777" w:rsidR="006039F6" w:rsidRDefault="006039F6">
            <w:pPr>
              <w:ind w:right="142"/>
              <w:rPr>
                <w:rFonts w:cs="Arial"/>
                <w:szCs w:val="22"/>
                <w:lang w:val="en-US"/>
              </w:rPr>
            </w:pPr>
          </w:p>
        </w:tc>
      </w:tr>
      <w:tr w:rsidR="006039F6" w14:paraId="317D2B44" w14:textId="77777777">
        <w:tc>
          <w:tcPr>
            <w:tcW w:w="3119" w:type="dxa"/>
          </w:tcPr>
          <w:p w14:paraId="41490F58" w14:textId="77777777" w:rsidR="006039F6" w:rsidRDefault="00D9300A">
            <w:pPr>
              <w:ind w:left="142"/>
              <w:rPr>
                <w:rFonts w:cs="Arial"/>
                <w:szCs w:val="22"/>
                <w:lang w:val="en-US"/>
              </w:rPr>
            </w:pPr>
            <w:r>
              <w:rPr>
                <w:rFonts w:cs="Arial"/>
                <w:szCs w:val="22"/>
                <w:lang w:val="en-US"/>
              </w:rPr>
              <w:t>Correspondent</w:t>
            </w:r>
          </w:p>
        </w:tc>
        <w:tc>
          <w:tcPr>
            <w:tcW w:w="142" w:type="dxa"/>
          </w:tcPr>
          <w:p w14:paraId="2ADE6907" w14:textId="77777777" w:rsidR="006039F6" w:rsidRDefault="00D9300A">
            <w:pPr>
              <w:rPr>
                <w:rFonts w:cs="Arial"/>
                <w:szCs w:val="22"/>
                <w:lang w:val="en-US"/>
              </w:rPr>
            </w:pPr>
            <w:r>
              <w:rPr>
                <w:rFonts w:cs="Arial"/>
                <w:szCs w:val="22"/>
                <w:lang w:val="en-US"/>
              </w:rPr>
              <w:t>:</w:t>
            </w:r>
          </w:p>
        </w:tc>
        <w:tc>
          <w:tcPr>
            <w:tcW w:w="5812" w:type="dxa"/>
            <w:vAlign w:val="center"/>
          </w:tcPr>
          <w:p w14:paraId="31700504" w14:textId="77777777" w:rsidR="006039F6" w:rsidRDefault="00D9300A">
            <w:pPr>
              <w:ind w:right="142"/>
              <w:rPr>
                <w:rFonts w:cs="Arial"/>
                <w:szCs w:val="22"/>
                <w:lang w:val="en-US"/>
              </w:rPr>
            </w:pPr>
            <w:r>
              <w:rPr>
                <w:rFonts w:cs="Arial"/>
                <w:szCs w:val="22"/>
                <w:lang w:val="en-US"/>
              </w:rPr>
              <w:t xml:space="preserve">To be provided </w:t>
            </w:r>
          </w:p>
        </w:tc>
      </w:tr>
      <w:tr w:rsidR="006039F6" w14:paraId="7F1A3FAE" w14:textId="77777777">
        <w:tc>
          <w:tcPr>
            <w:tcW w:w="3119" w:type="dxa"/>
          </w:tcPr>
          <w:p w14:paraId="29F1AE1D" w14:textId="77777777" w:rsidR="006039F6" w:rsidRDefault="006039F6">
            <w:pPr>
              <w:ind w:left="142"/>
              <w:rPr>
                <w:rFonts w:cs="Arial"/>
                <w:szCs w:val="22"/>
                <w:lang w:val="en-US"/>
              </w:rPr>
            </w:pPr>
          </w:p>
        </w:tc>
        <w:tc>
          <w:tcPr>
            <w:tcW w:w="142" w:type="dxa"/>
          </w:tcPr>
          <w:p w14:paraId="37B16348" w14:textId="77777777" w:rsidR="006039F6" w:rsidRDefault="006039F6">
            <w:pPr>
              <w:rPr>
                <w:rFonts w:cs="Arial"/>
                <w:szCs w:val="22"/>
                <w:lang w:val="en-US"/>
              </w:rPr>
            </w:pPr>
          </w:p>
        </w:tc>
        <w:tc>
          <w:tcPr>
            <w:tcW w:w="5812" w:type="dxa"/>
            <w:vAlign w:val="center"/>
          </w:tcPr>
          <w:p w14:paraId="2B3A8558" w14:textId="77777777" w:rsidR="006039F6" w:rsidRDefault="006039F6">
            <w:pPr>
              <w:ind w:right="142"/>
              <w:rPr>
                <w:rFonts w:cs="Arial"/>
                <w:szCs w:val="22"/>
                <w:lang w:val="en-US"/>
              </w:rPr>
            </w:pPr>
          </w:p>
        </w:tc>
      </w:tr>
      <w:tr w:rsidR="006039F6" w14:paraId="49512F44" w14:textId="77777777">
        <w:trPr>
          <w:trHeight w:val="63"/>
        </w:trPr>
        <w:tc>
          <w:tcPr>
            <w:tcW w:w="3119" w:type="dxa"/>
          </w:tcPr>
          <w:p w14:paraId="2D09F7B0" w14:textId="77777777" w:rsidR="006039F6" w:rsidRDefault="00D9300A">
            <w:pPr>
              <w:ind w:left="142"/>
              <w:rPr>
                <w:rFonts w:cs="Arial"/>
                <w:b/>
                <w:szCs w:val="22"/>
                <w:lang w:val="en-US"/>
              </w:rPr>
            </w:pPr>
            <w:r>
              <w:rPr>
                <w:rFonts w:cs="Arial"/>
                <w:b/>
                <w:szCs w:val="22"/>
                <w:u w:val="single"/>
              </w:rPr>
              <w:t>Addresses for notification</w:t>
            </w:r>
          </w:p>
        </w:tc>
        <w:tc>
          <w:tcPr>
            <w:tcW w:w="142" w:type="dxa"/>
          </w:tcPr>
          <w:p w14:paraId="726FEFFA" w14:textId="77777777" w:rsidR="006039F6" w:rsidRDefault="006039F6">
            <w:pPr>
              <w:rPr>
                <w:rFonts w:cs="Arial"/>
                <w:szCs w:val="22"/>
                <w:lang w:val="en-US"/>
              </w:rPr>
            </w:pPr>
          </w:p>
        </w:tc>
        <w:tc>
          <w:tcPr>
            <w:tcW w:w="5812" w:type="dxa"/>
            <w:vAlign w:val="center"/>
          </w:tcPr>
          <w:p w14:paraId="4B56503E" w14:textId="77777777" w:rsidR="006039F6" w:rsidRDefault="006039F6">
            <w:pPr>
              <w:ind w:right="142"/>
              <w:rPr>
                <w:rFonts w:cs="Arial"/>
                <w:szCs w:val="22"/>
                <w:lang w:val="en-US"/>
              </w:rPr>
            </w:pPr>
          </w:p>
        </w:tc>
      </w:tr>
      <w:tr w:rsidR="006039F6" w14:paraId="57184488" w14:textId="77777777">
        <w:tc>
          <w:tcPr>
            <w:tcW w:w="3119" w:type="dxa"/>
          </w:tcPr>
          <w:p w14:paraId="4A8F2E40" w14:textId="77777777" w:rsidR="006039F6" w:rsidRDefault="006039F6">
            <w:pPr>
              <w:ind w:left="142"/>
              <w:rPr>
                <w:rFonts w:cs="Arial"/>
                <w:szCs w:val="22"/>
                <w:lang w:val="en-US"/>
              </w:rPr>
            </w:pPr>
          </w:p>
        </w:tc>
        <w:tc>
          <w:tcPr>
            <w:tcW w:w="142" w:type="dxa"/>
          </w:tcPr>
          <w:p w14:paraId="71EE3253" w14:textId="77777777" w:rsidR="006039F6" w:rsidRDefault="006039F6">
            <w:pPr>
              <w:rPr>
                <w:rFonts w:cs="Arial"/>
                <w:szCs w:val="22"/>
                <w:lang w:val="en-US"/>
              </w:rPr>
            </w:pPr>
          </w:p>
        </w:tc>
        <w:tc>
          <w:tcPr>
            <w:tcW w:w="5812" w:type="dxa"/>
            <w:vAlign w:val="center"/>
          </w:tcPr>
          <w:p w14:paraId="5A0D9BA1" w14:textId="77777777" w:rsidR="006039F6" w:rsidRDefault="006039F6">
            <w:pPr>
              <w:ind w:right="142"/>
              <w:rPr>
                <w:rFonts w:cs="Arial"/>
                <w:szCs w:val="22"/>
                <w:lang w:val="en-US"/>
              </w:rPr>
            </w:pPr>
          </w:p>
        </w:tc>
      </w:tr>
      <w:tr w:rsidR="006039F6" w14:paraId="0CF320AA" w14:textId="77777777">
        <w:trPr>
          <w:trHeight w:val="330"/>
        </w:trPr>
        <w:tc>
          <w:tcPr>
            <w:tcW w:w="3119" w:type="dxa"/>
          </w:tcPr>
          <w:p w14:paraId="25612A8B" w14:textId="7DBC591C" w:rsidR="000818FC" w:rsidRDefault="000818FC">
            <w:pPr>
              <w:ind w:left="142"/>
              <w:rPr>
                <w:rFonts w:cs="Arial"/>
                <w:szCs w:val="22"/>
                <w:lang w:val="en-US"/>
              </w:rPr>
            </w:pPr>
            <w:r>
              <w:rPr>
                <w:rFonts w:cs="Arial"/>
                <w:szCs w:val="22"/>
                <w:lang w:val="en-US"/>
              </w:rPr>
              <w:t>[CLIENT]</w:t>
            </w:r>
          </w:p>
          <w:p w14:paraId="5909F577" w14:textId="6E113668" w:rsidR="006039F6" w:rsidRDefault="00D9300A">
            <w:pPr>
              <w:ind w:left="142"/>
              <w:rPr>
                <w:rFonts w:cs="Arial"/>
                <w:szCs w:val="22"/>
                <w:lang w:val="en-US"/>
              </w:rPr>
            </w:pPr>
            <w:r>
              <w:rPr>
                <w:rFonts w:cs="Arial"/>
                <w:szCs w:val="22"/>
                <w:lang w:val="en-US"/>
              </w:rPr>
              <w:t>Attention</w:t>
            </w:r>
          </w:p>
        </w:tc>
        <w:tc>
          <w:tcPr>
            <w:tcW w:w="142" w:type="dxa"/>
          </w:tcPr>
          <w:p w14:paraId="05F9A9C8" w14:textId="77777777" w:rsidR="006039F6" w:rsidRDefault="00D9300A">
            <w:pPr>
              <w:rPr>
                <w:rFonts w:cs="Arial"/>
                <w:szCs w:val="22"/>
                <w:lang w:val="en-US"/>
              </w:rPr>
            </w:pPr>
            <w:r>
              <w:rPr>
                <w:rFonts w:cs="Arial"/>
                <w:szCs w:val="22"/>
                <w:lang w:val="en-US"/>
              </w:rPr>
              <w:t>:</w:t>
            </w:r>
          </w:p>
          <w:p w14:paraId="6E1AAAD2" w14:textId="65784C93" w:rsidR="000818FC" w:rsidRDefault="000818FC">
            <w:pPr>
              <w:rPr>
                <w:rFonts w:cs="Arial"/>
                <w:szCs w:val="22"/>
                <w:lang w:val="en-US"/>
              </w:rPr>
            </w:pPr>
            <w:r>
              <w:rPr>
                <w:rFonts w:cs="Arial"/>
                <w:szCs w:val="22"/>
                <w:lang w:val="en-US"/>
              </w:rPr>
              <w:t>:</w:t>
            </w:r>
          </w:p>
        </w:tc>
        <w:tc>
          <w:tcPr>
            <w:tcW w:w="5812" w:type="dxa"/>
          </w:tcPr>
          <w:p w14:paraId="10183D44" w14:textId="77777777" w:rsidR="006039F6" w:rsidRDefault="006039F6">
            <w:pPr>
              <w:ind w:right="142"/>
              <w:rPr>
                <w:rFonts w:cs="Arial"/>
                <w:szCs w:val="22"/>
                <w:lang w:val="en-US"/>
              </w:rPr>
            </w:pPr>
          </w:p>
        </w:tc>
      </w:tr>
      <w:tr w:rsidR="006039F6" w14:paraId="452A4F31" w14:textId="77777777">
        <w:trPr>
          <w:trHeight w:val="330"/>
        </w:trPr>
        <w:tc>
          <w:tcPr>
            <w:tcW w:w="3119" w:type="dxa"/>
          </w:tcPr>
          <w:p w14:paraId="6638CDC2" w14:textId="77777777" w:rsidR="006039F6" w:rsidRDefault="00D9300A">
            <w:pPr>
              <w:ind w:left="142"/>
              <w:rPr>
                <w:rFonts w:cs="Arial"/>
                <w:szCs w:val="22"/>
                <w:lang w:val="en-US"/>
              </w:rPr>
            </w:pPr>
            <w:r>
              <w:rPr>
                <w:rFonts w:cs="Arial"/>
                <w:szCs w:val="22"/>
                <w:lang w:val="en-US"/>
              </w:rPr>
              <w:t>Department</w:t>
            </w:r>
          </w:p>
        </w:tc>
        <w:tc>
          <w:tcPr>
            <w:tcW w:w="142" w:type="dxa"/>
          </w:tcPr>
          <w:p w14:paraId="2C3A6791" w14:textId="77777777" w:rsidR="006039F6" w:rsidRDefault="00D9300A">
            <w:pPr>
              <w:rPr>
                <w:rFonts w:cs="Arial"/>
                <w:szCs w:val="22"/>
                <w:lang w:val="en-US"/>
              </w:rPr>
            </w:pPr>
            <w:r>
              <w:rPr>
                <w:rFonts w:cs="Arial"/>
                <w:szCs w:val="22"/>
                <w:lang w:val="en-US"/>
              </w:rPr>
              <w:t>:</w:t>
            </w:r>
          </w:p>
        </w:tc>
        <w:tc>
          <w:tcPr>
            <w:tcW w:w="5812" w:type="dxa"/>
          </w:tcPr>
          <w:p w14:paraId="57A3E237" w14:textId="77777777" w:rsidR="006039F6" w:rsidRDefault="006039F6">
            <w:pPr>
              <w:ind w:right="142"/>
              <w:rPr>
                <w:rFonts w:cs="Arial"/>
                <w:szCs w:val="22"/>
                <w:lang w:val="en-US"/>
              </w:rPr>
            </w:pPr>
          </w:p>
        </w:tc>
      </w:tr>
      <w:tr w:rsidR="006039F6" w14:paraId="0B5C58DF" w14:textId="77777777">
        <w:tc>
          <w:tcPr>
            <w:tcW w:w="3119" w:type="dxa"/>
          </w:tcPr>
          <w:p w14:paraId="032CE445" w14:textId="77777777" w:rsidR="006039F6" w:rsidRDefault="00D9300A">
            <w:pPr>
              <w:ind w:left="142"/>
              <w:rPr>
                <w:rFonts w:cs="Arial"/>
                <w:szCs w:val="22"/>
                <w:lang w:val="en-US"/>
              </w:rPr>
            </w:pPr>
            <w:r>
              <w:rPr>
                <w:rFonts w:cs="Arial"/>
                <w:szCs w:val="22"/>
                <w:lang w:val="en-US"/>
              </w:rPr>
              <w:t>Address</w:t>
            </w:r>
          </w:p>
        </w:tc>
        <w:tc>
          <w:tcPr>
            <w:tcW w:w="142" w:type="dxa"/>
          </w:tcPr>
          <w:p w14:paraId="6C3DD9E5" w14:textId="77777777" w:rsidR="006039F6" w:rsidRDefault="00D9300A">
            <w:pPr>
              <w:rPr>
                <w:rFonts w:cs="Arial"/>
                <w:szCs w:val="22"/>
                <w:lang w:val="en-US"/>
              </w:rPr>
            </w:pPr>
            <w:r>
              <w:rPr>
                <w:rFonts w:cs="Arial"/>
                <w:szCs w:val="22"/>
                <w:lang w:val="en-US"/>
              </w:rPr>
              <w:t>:</w:t>
            </w:r>
          </w:p>
        </w:tc>
        <w:tc>
          <w:tcPr>
            <w:tcW w:w="5812" w:type="dxa"/>
          </w:tcPr>
          <w:p w14:paraId="1BDD1431" w14:textId="77777777" w:rsidR="006039F6" w:rsidRDefault="006039F6">
            <w:pPr>
              <w:ind w:right="142"/>
              <w:rPr>
                <w:rFonts w:cs="Arial"/>
                <w:szCs w:val="22"/>
                <w:lang w:val="en-US"/>
              </w:rPr>
            </w:pPr>
          </w:p>
        </w:tc>
      </w:tr>
      <w:tr w:rsidR="006039F6" w14:paraId="0F6527C5" w14:textId="77777777">
        <w:tc>
          <w:tcPr>
            <w:tcW w:w="3119" w:type="dxa"/>
            <w:vAlign w:val="center"/>
          </w:tcPr>
          <w:p w14:paraId="70CA17E9" w14:textId="77777777" w:rsidR="006039F6" w:rsidRDefault="00D9300A">
            <w:pPr>
              <w:ind w:left="142"/>
              <w:rPr>
                <w:rFonts w:cs="Arial"/>
                <w:szCs w:val="22"/>
                <w:lang w:val="en-US"/>
              </w:rPr>
            </w:pPr>
            <w:r>
              <w:rPr>
                <w:rFonts w:cs="Arial"/>
                <w:szCs w:val="22"/>
                <w:lang w:val="en-US"/>
              </w:rPr>
              <w:t>Fax</w:t>
            </w:r>
          </w:p>
        </w:tc>
        <w:tc>
          <w:tcPr>
            <w:tcW w:w="142" w:type="dxa"/>
            <w:vAlign w:val="center"/>
          </w:tcPr>
          <w:p w14:paraId="140428A1" w14:textId="77777777" w:rsidR="006039F6" w:rsidRDefault="00D9300A">
            <w:pPr>
              <w:rPr>
                <w:rFonts w:cs="Arial"/>
                <w:szCs w:val="22"/>
                <w:lang w:val="en-US"/>
              </w:rPr>
            </w:pPr>
            <w:r>
              <w:rPr>
                <w:rFonts w:cs="Arial"/>
                <w:szCs w:val="22"/>
                <w:lang w:val="en-US"/>
              </w:rPr>
              <w:t>:</w:t>
            </w:r>
          </w:p>
        </w:tc>
        <w:tc>
          <w:tcPr>
            <w:tcW w:w="5812" w:type="dxa"/>
            <w:vAlign w:val="center"/>
          </w:tcPr>
          <w:p w14:paraId="7E975A03" w14:textId="77777777" w:rsidR="006039F6" w:rsidRDefault="006039F6">
            <w:pPr>
              <w:ind w:right="142"/>
              <w:rPr>
                <w:rFonts w:cs="Arial"/>
                <w:szCs w:val="22"/>
                <w:lang w:val="en-US"/>
              </w:rPr>
            </w:pPr>
          </w:p>
        </w:tc>
      </w:tr>
      <w:tr w:rsidR="006039F6" w14:paraId="1584B11C" w14:textId="77777777">
        <w:tc>
          <w:tcPr>
            <w:tcW w:w="3119" w:type="dxa"/>
            <w:vAlign w:val="center"/>
          </w:tcPr>
          <w:p w14:paraId="36B35BA7" w14:textId="77777777" w:rsidR="006039F6" w:rsidRDefault="00D9300A">
            <w:pPr>
              <w:ind w:left="142"/>
              <w:rPr>
                <w:rFonts w:cs="Arial"/>
                <w:szCs w:val="22"/>
                <w:lang w:val="en-US"/>
              </w:rPr>
            </w:pPr>
            <w:r>
              <w:rPr>
                <w:rFonts w:cs="Arial"/>
                <w:szCs w:val="22"/>
                <w:lang w:val="en-US"/>
              </w:rPr>
              <w:t>Tel</w:t>
            </w:r>
          </w:p>
        </w:tc>
        <w:tc>
          <w:tcPr>
            <w:tcW w:w="142" w:type="dxa"/>
            <w:vAlign w:val="center"/>
          </w:tcPr>
          <w:p w14:paraId="19CFDA28" w14:textId="77777777" w:rsidR="006039F6" w:rsidRDefault="00D9300A">
            <w:pPr>
              <w:rPr>
                <w:rFonts w:cs="Arial"/>
                <w:szCs w:val="22"/>
                <w:lang w:val="en-US"/>
              </w:rPr>
            </w:pPr>
            <w:r>
              <w:rPr>
                <w:rFonts w:cs="Arial"/>
                <w:szCs w:val="22"/>
                <w:lang w:val="en-US"/>
              </w:rPr>
              <w:t>:</w:t>
            </w:r>
          </w:p>
        </w:tc>
        <w:tc>
          <w:tcPr>
            <w:tcW w:w="5812" w:type="dxa"/>
            <w:vAlign w:val="center"/>
          </w:tcPr>
          <w:p w14:paraId="55F0E4C1" w14:textId="77777777" w:rsidR="006039F6" w:rsidRDefault="006039F6">
            <w:pPr>
              <w:ind w:right="142"/>
              <w:rPr>
                <w:rFonts w:cs="Arial"/>
                <w:szCs w:val="22"/>
                <w:lang w:val="en-US"/>
              </w:rPr>
            </w:pPr>
          </w:p>
        </w:tc>
      </w:tr>
      <w:tr w:rsidR="006039F6" w14:paraId="242B1FEC" w14:textId="77777777">
        <w:tc>
          <w:tcPr>
            <w:tcW w:w="3119" w:type="dxa"/>
            <w:vAlign w:val="center"/>
          </w:tcPr>
          <w:p w14:paraId="1E8B2F5A" w14:textId="77777777" w:rsidR="006039F6" w:rsidRDefault="006039F6">
            <w:pPr>
              <w:ind w:left="142"/>
              <w:rPr>
                <w:rFonts w:cs="Arial"/>
                <w:szCs w:val="22"/>
                <w:lang w:val="en-US"/>
              </w:rPr>
            </w:pPr>
          </w:p>
        </w:tc>
        <w:tc>
          <w:tcPr>
            <w:tcW w:w="142" w:type="dxa"/>
            <w:vAlign w:val="center"/>
          </w:tcPr>
          <w:p w14:paraId="5CA461AA" w14:textId="77777777" w:rsidR="006039F6" w:rsidRDefault="006039F6">
            <w:pPr>
              <w:rPr>
                <w:rFonts w:cs="Arial"/>
                <w:szCs w:val="22"/>
                <w:lang w:val="en-US"/>
              </w:rPr>
            </w:pPr>
          </w:p>
        </w:tc>
        <w:tc>
          <w:tcPr>
            <w:tcW w:w="5812" w:type="dxa"/>
            <w:vAlign w:val="center"/>
          </w:tcPr>
          <w:p w14:paraId="2943AC06" w14:textId="77777777" w:rsidR="006039F6" w:rsidRDefault="006039F6">
            <w:pPr>
              <w:ind w:right="142"/>
              <w:rPr>
                <w:rFonts w:cs="Arial"/>
                <w:szCs w:val="22"/>
                <w:lang w:val="en-US"/>
              </w:rPr>
            </w:pPr>
          </w:p>
        </w:tc>
      </w:tr>
      <w:tr w:rsidR="006039F6" w14:paraId="524AD67B" w14:textId="77777777">
        <w:tc>
          <w:tcPr>
            <w:tcW w:w="3119" w:type="dxa"/>
            <w:vAlign w:val="center"/>
          </w:tcPr>
          <w:p w14:paraId="25746DFD" w14:textId="7EE571FB" w:rsidR="006039F6" w:rsidRDefault="00D9300A">
            <w:pPr>
              <w:ind w:left="142"/>
              <w:rPr>
                <w:rFonts w:cs="Arial"/>
                <w:szCs w:val="22"/>
                <w:lang w:val="en-US"/>
              </w:rPr>
            </w:pPr>
            <w:r>
              <w:rPr>
                <w:rFonts w:cs="Arial"/>
                <w:szCs w:val="22"/>
                <w:lang w:val="en-US"/>
              </w:rPr>
              <w:t>S</w:t>
            </w:r>
            <w:r w:rsidR="000818FC">
              <w:rPr>
                <w:rFonts w:cs="Arial"/>
                <w:szCs w:val="22"/>
                <w:lang w:val="en-US"/>
              </w:rPr>
              <w:t xml:space="preserve">ociété </w:t>
            </w:r>
            <w:r>
              <w:rPr>
                <w:rFonts w:cs="Arial"/>
                <w:szCs w:val="22"/>
                <w:lang w:val="en-US"/>
              </w:rPr>
              <w:t>G</w:t>
            </w:r>
            <w:r w:rsidR="000818FC">
              <w:rPr>
                <w:rFonts w:cs="Arial"/>
                <w:szCs w:val="22"/>
                <w:lang w:val="en-US"/>
              </w:rPr>
              <w:t>énérale</w:t>
            </w:r>
          </w:p>
        </w:tc>
        <w:tc>
          <w:tcPr>
            <w:tcW w:w="142" w:type="dxa"/>
            <w:vAlign w:val="center"/>
          </w:tcPr>
          <w:p w14:paraId="7EAC40CC" w14:textId="47DEE866" w:rsidR="006039F6" w:rsidRDefault="000818FC">
            <w:pPr>
              <w:rPr>
                <w:rFonts w:cs="Arial"/>
                <w:szCs w:val="22"/>
                <w:lang w:val="en-US"/>
              </w:rPr>
            </w:pPr>
            <w:r>
              <w:rPr>
                <w:rFonts w:cs="Arial"/>
                <w:szCs w:val="22"/>
                <w:lang w:val="en-US"/>
              </w:rPr>
              <w:t>:</w:t>
            </w:r>
          </w:p>
        </w:tc>
        <w:tc>
          <w:tcPr>
            <w:tcW w:w="5812" w:type="dxa"/>
            <w:vAlign w:val="center"/>
          </w:tcPr>
          <w:p w14:paraId="313ED3A9" w14:textId="77777777" w:rsidR="006039F6" w:rsidRDefault="006039F6">
            <w:pPr>
              <w:ind w:right="142"/>
              <w:rPr>
                <w:rFonts w:cs="Arial"/>
                <w:szCs w:val="22"/>
                <w:lang w:val="en-US"/>
              </w:rPr>
            </w:pPr>
          </w:p>
        </w:tc>
      </w:tr>
      <w:tr w:rsidR="006039F6" w14:paraId="7728F4C0" w14:textId="77777777">
        <w:tc>
          <w:tcPr>
            <w:tcW w:w="3119" w:type="dxa"/>
            <w:vAlign w:val="center"/>
          </w:tcPr>
          <w:p w14:paraId="1C130F97" w14:textId="77777777" w:rsidR="006039F6" w:rsidRDefault="00D9300A">
            <w:pPr>
              <w:ind w:left="142"/>
              <w:rPr>
                <w:rFonts w:cs="Arial"/>
                <w:szCs w:val="22"/>
                <w:lang w:val="en-US"/>
              </w:rPr>
            </w:pPr>
            <w:r>
              <w:rPr>
                <w:rFonts w:cs="Arial"/>
                <w:szCs w:val="22"/>
                <w:lang w:val="en-US"/>
              </w:rPr>
              <w:t>Attention</w:t>
            </w:r>
          </w:p>
        </w:tc>
        <w:tc>
          <w:tcPr>
            <w:tcW w:w="142" w:type="dxa"/>
            <w:vAlign w:val="center"/>
          </w:tcPr>
          <w:p w14:paraId="2249E4B5" w14:textId="77777777" w:rsidR="006039F6" w:rsidRDefault="00D9300A">
            <w:pPr>
              <w:rPr>
                <w:rFonts w:cs="Arial"/>
                <w:szCs w:val="22"/>
                <w:lang w:val="en-US"/>
              </w:rPr>
            </w:pPr>
            <w:r>
              <w:rPr>
                <w:rFonts w:cs="Arial"/>
                <w:szCs w:val="22"/>
                <w:lang w:val="en-US"/>
              </w:rPr>
              <w:t>:</w:t>
            </w:r>
          </w:p>
        </w:tc>
        <w:tc>
          <w:tcPr>
            <w:tcW w:w="5812" w:type="dxa"/>
            <w:vAlign w:val="center"/>
          </w:tcPr>
          <w:p w14:paraId="07D7A6DC" w14:textId="77777777" w:rsidR="006039F6" w:rsidRDefault="006039F6">
            <w:pPr>
              <w:ind w:right="142"/>
              <w:rPr>
                <w:rFonts w:cs="Arial"/>
                <w:szCs w:val="22"/>
                <w:lang w:val="en-US"/>
              </w:rPr>
            </w:pPr>
          </w:p>
        </w:tc>
      </w:tr>
      <w:tr w:rsidR="006039F6" w14:paraId="39EEABF7" w14:textId="77777777">
        <w:trPr>
          <w:trHeight w:val="330"/>
        </w:trPr>
        <w:tc>
          <w:tcPr>
            <w:tcW w:w="3119" w:type="dxa"/>
            <w:vAlign w:val="center"/>
          </w:tcPr>
          <w:p w14:paraId="794257BE" w14:textId="77777777" w:rsidR="006039F6" w:rsidRDefault="00D9300A">
            <w:pPr>
              <w:ind w:left="142"/>
              <w:rPr>
                <w:rFonts w:cs="Arial"/>
                <w:szCs w:val="22"/>
                <w:lang w:val="en-US"/>
              </w:rPr>
            </w:pPr>
            <w:r>
              <w:rPr>
                <w:rFonts w:cs="Arial"/>
                <w:szCs w:val="22"/>
                <w:lang w:val="en-US"/>
              </w:rPr>
              <w:t>Department</w:t>
            </w:r>
          </w:p>
        </w:tc>
        <w:tc>
          <w:tcPr>
            <w:tcW w:w="142" w:type="dxa"/>
            <w:vAlign w:val="center"/>
          </w:tcPr>
          <w:p w14:paraId="012D06BE" w14:textId="77777777" w:rsidR="006039F6" w:rsidRDefault="00D9300A">
            <w:pPr>
              <w:rPr>
                <w:rFonts w:cs="Arial"/>
                <w:szCs w:val="22"/>
                <w:lang w:val="en-US"/>
              </w:rPr>
            </w:pPr>
            <w:r>
              <w:rPr>
                <w:rFonts w:cs="Arial"/>
                <w:szCs w:val="22"/>
                <w:lang w:val="en-US"/>
              </w:rPr>
              <w:t>:</w:t>
            </w:r>
          </w:p>
        </w:tc>
        <w:tc>
          <w:tcPr>
            <w:tcW w:w="5812" w:type="dxa"/>
            <w:vAlign w:val="center"/>
          </w:tcPr>
          <w:p w14:paraId="37685E19" w14:textId="77777777" w:rsidR="006039F6" w:rsidRDefault="006039F6">
            <w:pPr>
              <w:ind w:right="142"/>
              <w:rPr>
                <w:rFonts w:cs="Arial"/>
                <w:szCs w:val="22"/>
                <w:lang w:val="en-US"/>
              </w:rPr>
            </w:pPr>
          </w:p>
        </w:tc>
      </w:tr>
      <w:tr w:rsidR="006039F6" w14:paraId="5A363809" w14:textId="77777777">
        <w:tc>
          <w:tcPr>
            <w:tcW w:w="3119" w:type="dxa"/>
          </w:tcPr>
          <w:p w14:paraId="14480198" w14:textId="77777777" w:rsidR="006039F6" w:rsidRDefault="00D9300A">
            <w:pPr>
              <w:ind w:left="142"/>
              <w:rPr>
                <w:rFonts w:cs="Arial"/>
                <w:szCs w:val="22"/>
                <w:lang w:val="en-US"/>
              </w:rPr>
            </w:pPr>
            <w:r>
              <w:rPr>
                <w:rFonts w:cs="Arial"/>
                <w:szCs w:val="22"/>
                <w:lang w:val="en-US"/>
              </w:rPr>
              <w:t>Address</w:t>
            </w:r>
          </w:p>
        </w:tc>
        <w:tc>
          <w:tcPr>
            <w:tcW w:w="142" w:type="dxa"/>
          </w:tcPr>
          <w:p w14:paraId="2971D60C" w14:textId="77777777" w:rsidR="006039F6" w:rsidRDefault="00D9300A">
            <w:pPr>
              <w:rPr>
                <w:rFonts w:cs="Arial"/>
                <w:szCs w:val="22"/>
              </w:rPr>
            </w:pPr>
            <w:r>
              <w:rPr>
                <w:rFonts w:cs="Arial"/>
                <w:szCs w:val="22"/>
              </w:rPr>
              <w:t>:</w:t>
            </w:r>
          </w:p>
        </w:tc>
        <w:tc>
          <w:tcPr>
            <w:tcW w:w="5812" w:type="dxa"/>
          </w:tcPr>
          <w:p w14:paraId="0F2D5C2F" w14:textId="77777777" w:rsidR="006039F6" w:rsidRDefault="006039F6">
            <w:pPr>
              <w:ind w:right="142"/>
              <w:rPr>
                <w:rFonts w:cs="Arial"/>
                <w:szCs w:val="22"/>
              </w:rPr>
            </w:pPr>
          </w:p>
        </w:tc>
      </w:tr>
      <w:tr w:rsidR="006039F6" w14:paraId="0AE6151B" w14:textId="77777777">
        <w:tc>
          <w:tcPr>
            <w:tcW w:w="3119" w:type="dxa"/>
            <w:vAlign w:val="center"/>
          </w:tcPr>
          <w:p w14:paraId="6D109D9D" w14:textId="77777777" w:rsidR="006039F6" w:rsidRDefault="00D9300A">
            <w:pPr>
              <w:ind w:left="142"/>
              <w:rPr>
                <w:rFonts w:cs="Arial"/>
                <w:szCs w:val="22"/>
              </w:rPr>
            </w:pPr>
            <w:r>
              <w:rPr>
                <w:rFonts w:cs="Arial"/>
                <w:szCs w:val="22"/>
              </w:rPr>
              <w:t>Fax</w:t>
            </w:r>
          </w:p>
        </w:tc>
        <w:tc>
          <w:tcPr>
            <w:tcW w:w="142" w:type="dxa"/>
            <w:vAlign w:val="center"/>
          </w:tcPr>
          <w:p w14:paraId="317B82E7" w14:textId="77777777" w:rsidR="006039F6" w:rsidRDefault="00D9300A">
            <w:pPr>
              <w:rPr>
                <w:rFonts w:cs="Arial"/>
                <w:szCs w:val="22"/>
              </w:rPr>
            </w:pPr>
            <w:r>
              <w:rPr>
                <w:rFonts w:cs="Arial"/>
                <w:szCs w:val="22"/>
              </w:rPr>
              <w:t>:</w:t>
            </w:r>
          </w:p>
        </w:tc>
        <w:tc>
          <w:tcPr>
            <w:tcW w:w="5812" w:type="dxa"/>
            <w:vAlign w:val="center"/>
          </w:tcPr>
          <w:p w14:paraId="6A599CED" w14:textId="77777777" w:rsidR="006039F6" w:rsidRDefault="006039F6">
            <w:pPr>
              <w:ind w:right="142"/>
              <w:rPr>
                <w:rFonts w:cs="Arial"/>
                <w:szCs w:val="22"/>
              </w:rPr>
            </w:pPr>
          </w:p>
        </w:tc>
      </w:tr>
      <w:tr w:rsidR="006039F6" w14:paraId="25BF559F" w14:textId="77777777">
        <w:tc>
          <w:tcPr>
            <w:tcW w:w="3119" w:type="dxa"/>
            <w:vAlign w:val="center"/>
          </w:tcPr>
          <w:p w14:paraId="37C45A97" w14:textId="77777777" w:rsidR="006039F6" w:rsidRDefault="00D9300A">
            <w:pPr>
              <w:ind w:left="142"/>
              <w:rPr>
                <w:rFonts w:cs="Arial"/>
                <w:szCs w:val="22"/>
              </w:rPr>
            </w:pPr>
            <w:r>
              <w:rPr>
                <w:rFonts w:cs="Arial"/>
                <w:szCs w:val="22"/>
              </w:rPr>
              <w:t>Tel</w:t>
            </w:r>
          </w:p>
        </w:tc>
        <w:tc>
          <w:tcPr>
            <w:tcW w:w="142" w:type="dxa"/>
            <w:vAlign w:val="center"/>
          </w:tcPr>
          <w:p w14:paraId="02D42C06" w14:textId="77777777" w:rsidR="006039F6" w:rsidRDefault="00D9300A">
            <w:pPr>
              <w:rPr>
                <w:rFonts w:cs="Arial"/>
                <w:szCs w:val="22"/>
              </w:rPr>
            </w:pPr>
            <w:r>
              <w:rPr>
                <w:rFonts w:cs="Arial"/>
                <w:szCs w:val="22"/>
              </w:rPr>
              <w:t>:</w:t>
            </w:r>
          </w:p>
        </w:tc>
        <w:tc>
          <w:tcPr>
            <w:tcW w:w="5812" w:type="dxa"/>
            <w:vAlign w:val="center"/>
          </w:tcPr>
          <w:p w14:paraId="20A99B81" w14:textId="77777777" w:rsidR="006039F6" w:rsidRDefault="006039F6">
            <w:pPr>
              <w:ind w:right="142"/>
              <w:rPr>
                <w:rFonts w:cs="Arial"/>
                <w:szCs w:val="22"/>
              </w:rPr>
            </w:pPr>
          </w:p>
        </w:tc>
      </w:tr>
    </w:tbl>
    <w:p w14:paraId="38447041" w14:textId="77777777" w:rsidR="006039F6" w:rsidRDefault="006039F6">
      <w:pPr>
        <w:rPr>
          <w:rFonts w:cs="Arial"/>
          <w:noProof/>
          <w:szCs w:val="22"/>
          <w:lang w:val="en-US"/>
        </w:rPr>
      </w:pPr>
    </w:p>
    <w:tbl>
      <w:tblPr>
        <w:tblW w:w="9073" w:type="dxa"/>
        <w:tblInd w:w="-34" w:type="dxa"/>
        <w:tblLayout w:type="fixed"/>
        <w:tblLook w:val="01E0" w:firstRow="1" w:lastRow="1" w:firstColumn="1" w:lastColumn="1" w:noHBand="0" w:noVBand="0"/>
      </w:tblPr>
      <w:tblGrid>
        <w:gridCol w:w="9073"/>
      </w:tblGrid>
      <w:tr w:rsidR="006039F6" w:rsidRPr="00FE62A5" w14:paraId="38526C00" w14:textId="77777777">
        <w:tc>
          <w:tcPr>
            <w:tcW w:w="9073" w:type="dxa"/>
          </w:tcPr>
          <w:p w14:paraId="1D1B387A" w14:textId="77777777" w:rsidR="006039F6" w:rsidRPr="00CF47A1" w:rsidRDefault="006039F6">
            <w:pPr>
              <w:ind w:right="34"/>
              <w:jc w:val="both"/>
              <w:rPr>
                <w:rFonts w:cs="Arial"/>
                <w:noProof/>
                <w:szCs w:val="22"/>
                <w:lang w:val="en-US"/>
              </w:rPr>
            </w:pPr>
          </w:p>
        </w:tc>
      </w:tr>
    </w:tbl>
    <w:p w14:paraId="4D060102" w14:textId="6E459753" w:rsidR="006039F6" w:rsidRDefault="00D9300A">
      <w:pPr>
        <w:ind w:right="-58"/>
        <w:jc w:val="both"/>
        <w:rPr>
          <w:rFonts w:cs="Arial"/>
          <w:szCs w:val="22"/>
          <w:lang w:val="en-US"/>
        </w:rPr>
      </w:pPr>
      <w:r w:rsidRPr="003A3454">
        <w:rPr>
          <w:rFonts w:cs="Arial"/>
          <w:szCs w:val="22"/>
          <w:lang w:val="en-US"/>
        </w:rPr>
        <w:t>Party B hereby agrees (a) to check this Confirmation carefully and immediately upon receipt so that errors or discrepancies can be promptly identified and rectified and (b) to confirm that the for</w:t>
      </w:r>
      <w:r w:rsidR="00D26D87" w:rsidRPr="003A3454">
        <w:rPr>
          <w:rFonts w:cs="Arial"/>
          <w:szCs w:val="22"/>
          <w:lang w:val="en-US"/>
        </w:rPr>
        <w:t>e</w:t>
      </w:r>
      <w:r w:rsidRPr="003A3454">
        <w:rPr>
          <w:rFonts w:cs="Arial"/>
          <w:szCs w:val="22"/>
          <w:lang w:val="en-US"/>
        </w:rPr>
        <w:t>going (in the exact form provided by Party A) correctly sets forth the terms of the agreement between Party A and Party B with respect to this Transaction, by manually signing this Confirmation as evidence of agreement to such terms and providing the other information requested herein and immediately returning an executed copy to us at the contact information listed above.</w:t>
      </w:r>
    </w:p>
    <w:p w14:paraId="7A618EBA" w14:textId="77777777" w:rsidR="006039F6" w:rsidRDefault="006039F6">
      <w:pPr>
        <w:ind w:right="-58"/>
        <w:jc w:val="both"/>
        <w:rPr>
          <w:rFonts w:cs="Arial"/>
          <w:szCs w:val="22"/>
          <w:lang w:val="en-US"/>
        </w:rPr>
      </w:pPr>
    </w:p>
    <w:p w14:paraId="0BAD7015" w14:textId="77777777" w:rsidR="006039F6" w:rsidRDefault="006039F6">
      <w:pPr>
        <w:rPr>
          <w:rFonts w:cs="Arial"/>
          <w:szCs w:val="22"/>
          <w:lang w:val="en-GB"/>
        </w:rPr>
      </w:pPr>
    </w:p>
    <w:tbl>
      <w:tblPr>
        <w:tblW w:w="8923" w:type="dxa"/>
        <w:tblInd w:w="8" w:type="dxa"/>
        <w:tblLayout w:type="fixed"/>
        <w:tblCellMar>
          <w:left w:w="0" w:type="dxa"/>
          <w:right w:w="0" w:type="dxa"/>
        </w:tblCellMar>
        <w:tblLook w:val="0000" w:firstRow="0" w:lastRow="0" w:firstColumn="0" w:lastColumn="0" w:noHBand="0" w:noVBand="0"/>
      </w:tblPr>
      <w:tblGrid>
        <w:gridCol w:w="615"/>
        <w:gridCol w:w="87"/>
        <w:gridCol w:w="3432"/>
        <w:gridCol w:w="536"/>
        <w:gridCol w:w="142"/>
        <w:gridCol w:w="4111"/>
      </w:tblGrid>
      <w:tr w:rsidR="006039F6" w14:paraId="6263D2F2" w14:textId="77777777">
        <w:tc>
          <w:tcPr>
            <w:tcW w:w="4134" w:type="dxa"/>
            <w:gridSpan w:val="3"/>
            <w:vAlign w:val="center"/>
          </w:tcPr>
          <w:p w14:paraId="17B18882" w14:textId="77777777" w:rsidR="006039F6" w:rsidRDefault="00D9300A">
            <w:pPr>
              <w:rPr>
                <w:rFonts w:cs="Arial"/>
                <w:szCs w:val="22"/>
                <w:lang w:val="en-US"/>
              </w:rPr>
            </w:pPr>
            <w:r>
              <w:rPr>
                <w:rFonts w:cs="Arial"/>
                <w:szCs w:val="22"/>
                <w:lang w:val="en-US"/>
              </w:rPr>
              <w:t>SOCIETE GENERALE</w:t>
            </w:r>
          </w:p>
        </w:tc>
        <w:tc>
          <w:tcPr>
            <w:tcW w:w="4789" w:type="dxa"/>
            <w:gridSpan w:val="3"/>
            <w:vAlign w:val="center"/>
          </w:tcPr>
          <w:p w14:paraId="10CEA385" w14:textId="431CB0A6" w:rsidR="006039F6" w:rsidRDefault="00D5069D">
            <w:pPr>
              <w:rPr>
                <w:rFonts w:cs="Arial"/>
                <w:szCs w:val="22"/>
                <w:lang w:val="en-US"/>
              </w:rPr>
            </w:pPr>
            <w:r>
              <w:rPr>
                <w:rFonts w:cs="Arial"/>
                <w:szCs w:val="22"/>
                <w:lang w:val="en-US"/>
              </w:rPr>
              <w:t>HANA SECURITIES CO., LTD.</w:t>
            </w:r>
          </w:p>
        </w:tc>
      </w:tr>
      <w:tr w:rsidR="006039F6" w14:paraId="340754F3" w14:textId="77777777">
        <w:tc>
          <w:tcPr>
            <w:tcW w:w="615" w:type="dxa"/>
            <w:vAlign w:val="center"/>
          </w:tcPr>
          <w:p w14:paraId="2AA07F82" w14:textId="77777777" w:rsidR="006039F6" w:rsidRDefault="00D9300A">
            <w:pPr>
              <w:rPr>
                <w:rFonts w:cs="Arial"/>
                <w:szCs w:val="22"/>
                <w:lang w:val="en-US"/>
              </w:rPr>
            </w:pPr>
            <w:r>
              <w:rPr>
                <w:rFonts w:cs="Arial"/>
                <w:szCs w:val="22"/>
                <w:lang w:val="en-US"/>
              </w:rPr>
              <w:t>By</w:t>
            </w:r>
          </w:p>
        </w:tc>
        <w:tc>
          <w:tcPr>
            <w:tcW w:w="87" w:type="dxa"/>
            <w:vAlign w:val="center"/>
          </w:tcPr>
          <w:p w14:paraId="6A485FC9" w14:textId="77777777" w:rsidR="006039F6" w:rsidRDefault="00D9300A">
            <w:pPr>
              <w:rPr>
                <w:rFonts w:cs="Arial"/>
                <w:szCs w:val="22"/>
                <w:lang w:val="en-US"/>
              </w:rPr>
            </w:pPr>
            <w:r>
              <w:rPr>
                <w:rFonts w:cs="Arial"/>
                <w:szCs w:val="22"/>
                <w:lang w:val="en-US"/>
              </w:rPr>
              <w:t>:</w:t>
            </w:r>
          </w:p>
        </w:tc>
        <w:tc>
          <w:tcPr>
            <w:tcW w:w="3432" w:type="dxa"/>
            <w:vAlign w:val="center"/>
          </w:tcPr>
          <w:p w14:paraId="758F9FBF" w14:textId="77777777" w:rsidR="006039F6" w:rsidRDefault="006039F6">
            <w:pPr>
              <w:rPr>
                <w:rFonts w:cs="Arial"/>
                <w:szCs w:val="22"/>
                <w:lang w:val="en-US"/>
              </w:rPr>
            </w:pPr>
          </w:p>
        </w:tc>
        <w:tc>
          <w:tcPr>
            <w:tcW w:w="536" w:type="dxa"/>
            <w:vAlign w:val="center"/>
          </w:tcPr>
          <w:p w14:paraId="21F05AA6" w14:textId="77777777" w:rsidR="006039F6" w:rsidRDefault="00D9300A">
            <w:pPr>
              <w:rPr>
                <w:rFonts w:cs="Arial"/>
                <w:szCs w:val="22"/>
                <w:lang w:val="en-US"/>
              </w:rPr>
            </w:pPr>
            <w:r>
              <w:rPr>
                <w:rFonts w:cs="Arial"/>
                <w:szCs w:val="22"/>
                <w:lang w:val="en-US"/>
              </w:rPr>
              <w:t>By</w:t>
            </w:r>
          </w:p>
        </w:tc>
        <w:tc>
          <w:tcPr>
            <w:tcW w:w="142" w:type="dxa"/>
            <w:vAlign w:val="center"/>
          </w:tcPr>
          <w:p w14:paraId="1CD25A50" w14:textId="77777777" w:rsidR="006039F6" w:rsidRDefault="00D9300A">
            <w:pPr>
              <w:rPr>
                <w:rFonts w:cs="Arial"/>
                <w:szCs w:val="22"/>
                <w:lang w:val="en-US"/>
              </w:rPr>
            </w:pPr>
            <w:r>
              <w:rPr>
                <w:rFonts w:cs="Arial"/>
                <w:szCs w:val="22"/>
                <w:lang w:val="en-US"/>
              </w:rPr>
              <w:t>:</w:t>
            </w:r>
          </w:p>
        </w:tc>
        <w:tc>
          <w:tcPr>
            <w:tcW w:w="4111" w:type="dxa"/>
            <w:vAlign w:val="center"/>
          </w:tcPr>
          <w:p w14:paraId="4CDF77E4" w14:textId="77777777" w:rsidR="006039F6" w:rsidRDefault="006039F6">
            <w:pPr>
              <w:rPr>
                <w:rFonts w:cs="Arial"/>
                <w:szCs w:val="22"/>
                <w:lang w:val="en-US"/>
              </w:rPr>
            </w:pPr>
          </w:p>
        </w:tc>
      </w:tr>
      <w:tr w:rsidR="006039F6" w14:paraId="59120198" w14:textId="77777777">
        <w:tc>
          <w:tcPr>
            <w:tcW w:w="615" w:type="dxa"/>
            <w:vAlign w:val="center"/>
          </w:tcPr>
          <w:p w14:paraId="1852B011" w14:textId="77777777" w:rsidR="006039F6" w:rsidRDefault="00D9300A">
            <w:pPr>
              <w:rPr>
                <w:rFonts w:cs="Arial"/>
                <w:szCs w:val="22"/>
                <w:lang w:val="en-US"/>
              </w:rPr>
            </w:pPr>
            <w:r>
              <w:rPr>
                <w:rFonts w:cs="Arial"/>
                <w:szCs w:val="22"/>
                <w:lang w:val="en-US"/>
              </w:rPr>
              <w:t>Title</w:t>
            </w:r>
          </w:p>
        </w:tc>
        <w:tc>
          <w:tcPr>
            <w:tcW w:w="87" w:type="dxa"/>
            <w:vAlign w:val="center"/>
          </w:tcPr>
          <w:p w14:paraId="37394216" w14:textId="77777777" w:rsidR="006039F6" w:rsidRDefault="00D9300A">
            <w:pPr>
              <w:rPr>
                <w:rFonts w:cs="Arial"/>
                <w:szCs w:val="22"/>
                <w:lang w:val="en-US"/>
              </w:rPr>
            </w:pPr>
            <w:r>
              <w:rPr>
                <w:rFonts w:cs="Arial"/>
                <w:szCs w:val="22"/>
                <w:lang w:val="en-US"/>
              </w:rPr>
              <w:t>:</w:t>
            </w:r>
          </w:p>
        </w:tc>
        <w:tc>
          <w:tcPr>
            <w:tcW w:w="3432" w:type="dxa"/>
            <w:vAlign w:val="center"/>
          </w:tcPr>
          <w:p w14:paraId="2AA90B87" w14:textId="77777777" w:rsidR="006039F6" w:rsidRDefault="006039F6">
            <w:pPr>
              <w:rPr>
                <w:rFonts w:cs="Arial"/>
                <w:szCs w:val="22"/>
                <w:lang w:val="en-US"/>
              </w:rPr>
            </w:pPr>
          </w:p>
        </w:tc>
        <w:tc>
          <w:tcPr>
            <w:tcW w:w="536" w:type="dxa"/>
            <w:vAlign w:val="center"/>
          </w:tcPr>
          <w:p w14:paraId="322C0319" w14:textId="77777777" w:rsidR="006039F6" w:rsidRDefault="00D9300A">
            <w:pPr>
              <w:rPr>
                <w:rFonts w:cs="Arial"/>
                <w:szCs w:val="22"/>
                <w:lang w:val="en-US"/>
              </w:rPr>
            </w:pPr>
            <w:r>
              <w:rPr>
                <w:rFonts w:cs="Arial"/>
                <w:szCs w:val="22"/>
                <w:lang w:val="en-US"/>
              </w:rPr>
              <w:t>Title</w:t>
            </w:r>
          </w:p>
        </w:tc>
        <w:tc>
          <w:tcPr>
            <w:tcW w:w="142" w:type="dxa"/>
            <w:vAlign w:val="center"/>
          </w:tcPr>
          <w:p w14:paraId="5D7FB3BE" w14:textId="77777777" w:rsidR="006039F6" w:rsidRDefault="00D9300A">
            <w:pPr>
              <w:rPr>
                <w:rFonts w:cs="Arial"/>
                <w:szCs w:val="22"/>
                <w:lang w:val="en-US"/>
              </w:rPr>
            </w:pPr>
            <w:r>
              <w:rPr>
                <w:rFonts w:cs="Arial"/>
                <w:szCs w:val="22"/>
                <w:lang w:val="en-US"/>
              </w:rPr>
              <w:t>:</w:t>
            </w:r>
          </w:p>
        </w:tc>
        <w:tc>
          <w:tcPr>
            <w:tcW w:w="4111" w:type="dxa"/>
            <w:vAlign w:val="center"/>
          </w:tcPr>
          <w:p w14:paraId="071F5BD0" w14:textId="77777777" w:rsidR="006039F6" w:rsidRDefault="006039F6">
            <w:pPr>
              <w:rPr>
                <w:rFonts w:cs="Arial"/>
                <w:szCs w:val="22"/>
                <w:lang w:val="en-US"/>
              </w:rPr>
            </w:pPr>
          </w:p>
        </w:tc>
      </w:tr>
    </w:tbl>
    <w:p w14:paraId="22D4058D" w14:textId="77777777" w:rsidR="006039F6" w:rsidRDefault="006039F6">
      <w:pPr>
        <w:rPr>
          <w:rFonts w:cs="Arial"/>
          <w:szCs w:val="22"/>
          <w:lang w:val="en-US"/>
        </w:rPr>
      </w:pPr>
    </w:p>
    <w:p w14:paraId="3AE5CA30" w14:textId="77777777" w:rsidR="006039F6" w:rsidRDefault="006039F6">
      <w:pPr>
        <w:rPr>
          <w:rFonts w:cs="Arial"/>
          <w:szCs w:val="22"/>
          <w:lang w:val="en-US"/>
        </w:rPr>
      </w:pPr>
    </w:p>
    <w:p w14:paraId="615A31F2" w14:textId="77777777" w:rsidR="006039F6" w:rsidDel="007B6E8B" w:rsidRDefault="006039F6">
      <w:pPr>
        <w:tabs>
          <w:tab w:val="left" w:pos="4140"/>
        </w:tabs>
        <w:spacing w:line="260" w:lineRule="atLeast"/>
        <w:jc w:val="both"/>
        <w:rPr>
          <w:del w:id="8" w:author="EMANI Phani GsciGbiMrkSps" w:date="2024-02-16T14:57:00Z"/>
          <w:rFonts w:cs="Arial"/>
          <w:lang w:val="en-US"/>
        </w:rPr>
        <w:pPrChange w:id="9" w:author="EMANI Phani GsciGbiMrkSps" w:date="2024-02-16T14:57:00Z">
          <w:pPr>
            <w:tabs>
              <w:tab w:val="left" w:pos="4140"/>
            </w:tabs>
            <w:spacing w:line="260" w:lineRule="atLeast"/>
            <w:ind w:left="4140"/>
            <w:jc w:val="both"/>
          </w:pPr>
        </w:pPrChange>
      </w:pPr>
    </w:p>
    <w:p w14:paraId="5577210E" w14:textId="227AD8FF" w:rsidR="00364D90" w:rsidDel="007B6E8B" w:rsidRDefault="00364D90" w:rsidP="003A3454">
      <w:pPr>
        <w:rPr>
          <w:del w:id="10" w:author="EMANI Phani GsciGbiMrkSps" w:date="2024-02-16T14:57:00Z"/>
          <w:lang w:val="en-GB"/>
        </w:rPr>
      </w:pPr>
    </w:p>
    <w:p w14:paraId="7142F0BC" w14:textId="4DEAFB07" w:rsidR="00CC1B82" w:rsidDel="007B6E8B" w:rsidRDefault="00CC1B82">
      <w:pPr>
        <w:rPr>
          <w:del w:id="11" w:author="EMANI Phani GsciGbiMrkSps" w:date="2024-02-16T14:57:00Z"/>
          <w:lang w:val="en-GB"/>
        </w:rPr>
      </w:pPr>
      <w:del w:id="12" w:author="EMANI Phani GsciGbiMrkSps" w:date="2024-02-16T14:57:00Z">
        <w:r w:rsidDel="007B6E8B">
          <w:rPr>
            <w:lang w:val="en-GB"/>
          </w:rPr>
          <w:br w:type="page"/>
        </w:r>
      </w:del>
    </w:p>
    <w:p w14:paraId="4AAD20B2" w14:textId="77777777" w:rsidR="00ED5C8A" w:rsidRDefault="00ED5C8A" w:rsidP="003A3454">
      <w:pPr>
        <w:rPr>
          <w:lang w:val="en-GB"/>
        </w:rPr>
        <w:sectPr w:rsidR="00ED5C8A" w:rsidSect="00365C03">
          <w:footerReference w:type="default" r:id="rId17"/>
          <w:pgSz w:w="11906" w:h="16838"/>
          <w:pgMar w:top="1440" w:right="1558" w:bottom="1440" w:left="1560" w:header="720" w:footer="720" w:gutter="0"/>
          <w:cols w:space="720"/>
        </w:sectPr>
      </w:pPr>
    </w:p>
    <w:p w14:paraId="58B91CB3" w14:textId="77777777" w:rsidR="00355FC5" w:rsidRPr="00F55FF6" w:rsidDel="007B6E8B" w:rsidRDefault="00355FC5" w:rsidP="00355FC5">
      <w:pPr>
        <w:jc w:val="both"/>
        <w:rPr>
          <w:del w:id="13" w:author="EMANI Phani GsciGbiMrkSps" w:date="2024-02-16T14:57:00Z"/>
          <w:rFonts w:cs="Arial"/>
          <w:b/>
          <w:bCs/>
          <w:sz w:val="28"/>
          <w:szCs w:val="28"/>
          <w:lang w:val="en-US"/>
        </w:rPr>
      </w:pPr>
    </w:p>
    <w:p w14:paraId="508EDD70" w14:textId="77777777" w:rsidR="00355FC5" w:rsidRPr="00F55FF6" w:rsidDel="007B6E8B" w:rsidRDefault="00355FC5" w:rsidP="00355FC5">
      <w:pPr>
        <w:jc w:val="both"/>
        <w:rPr>
          <w:del w:id="14" w:author="EMANI Phani GsciGbiMrkSps" w:date="2024-02-16T14:57:00Z"/>
          <w:rFonts w:cs="Arial"/>
          <w:b/>
          <w:bCs/>
          <w:sz w:val="28"/>
          <w:szCs w:val="28"/>
          <w:lang w:val="en-US"/>
        </w:rPr>
      </w:pPr>
    </w:p>
    <w:p w14:paraId="3CF8AA35" w14:textId="77777777" w:rsidR="003A3454" w:rsidRDefault="003A3454" w:rsidP="004623FE">
      <w:pPr>
        <w:jc w:val="both"/>
        <w:rPr>
          <w:lang w:val="en-GB"/>
        </w:rPr>
      </w:pPr>
    </w:p>
    <w:sectPr w:rsidR="003A3454" w:rsidSect="000040CB">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440" w:right="1080" w:bottom="1440" w:left="1080" w:header="426"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B6A0F" w14:textId="77777777" w:rsidR="000347FB" w:rsidRDefault="000347FB">
      <w:r>
        <w:separator/>
      </w:r>
    </w:p>
  </w:endnote>
  <w:endnote w:type="continuationSeparator" w:id="0">
    <w:p w14:paraId="34C83DC3" w14:textId="77777777" w:rsidR="000347FB" w:rsidRDefault="00034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0000000000000000000"/>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65A97" w14:textId="77777777" w:rsidR="005F137B" w:rsidRDefault="005F137B">
    <w:pPr>
      <w:pStyle w:val="Footer"/>
    </w:pPr>
  </w:p>
  <w:p w14:paraId="73DE0D72" w14:textId="77777777" w:rsidR="005F137B" w:rsidRDefault="005F137B">
    <w:pPr>
      <w:pStyle w:val="Footer"/>
      <w:pBdr>
        <w:top w:val="single" w:sz="6" w:space="1" w:color="auto"/>
      </w:pBdr>
      <w:jc w:val="right"/>
      <w:rPr>
        <w:rStyle w:val="PageNumber"/>
        <w:rFonts w:cs="Arial"/>
        <w:sz w:val="18"/>
        <w:szCs w:val="18"/>
      </w:rPr>
    </w:pPr>
    <w:r>
      <w:rPr>
        <w:rStyle w:val="PageNumber"/>
        <w:rFonts w:cs="Arial"/>
        <w:sz w:val="18"/>
        <w:szCs w:val="18"/>
      </w:rPr>
      <w:t xml:space="preserve">Page </w:t>
    </w:r>
    <w:r>
      <w:rPr>
        <w:rStyle w:val="PageNumber"/>
        <w:rFonts w:cs="Arial"/>
        <w:sz w:val="18"/>
        <w:szCs w:val="18"/>
      </w:rPr>
      <w:fldChar w:fldCharType="begin"/>
    </w:r>
    <w:r>
      <w:rPr>
        <w:rStyle w:val="PageNumber"/>
        <w:rFonts w:cs="Arial"/>
        <w:sz w:val="18"/>
        <w:szCs w:val="18"/>
      </w:rPr>
      <w:instrText xml:space="preserve"> PAGE </w:instrText>
    </w:r>
    <w:r>
      <w:rPr>
        <w:rStyle w:val="PageNumber"/>
        <w:rFonts w:cs="Arial"/>
        <w:sz w:val="18"/>
        <w:szCs w:val="18"/>
      </w:rPr>
      <w:fldChar w:fldCharType="separate"/>
    </w:r>
    <w:r>
      <w:rPr>
        <w:rStyle w:val="PageNumber"/>
        <w:rFonts w:cs="Arial"/>
        <w:noProof/>
        <w:sz w:val="18"/>
        <w:szCs w:val="18"/>
      </w:rPr>
      <w:t>22</w:t>
    </w:r>
    <w:r>
      <w:rPr>
        <w:rStyle w:val="PageNumber"/>
        <w:rFonts w:cs="Arial"/>
        <w:sz w:val="18"/>
        <w:szCs w:val="18"/>
      </w:rPr>
      <w:fldChar w:fldCharType="end"/>
    </w:r>
    <w:r>
      <w:rPr>
        <w:rStyle w:val="PageNumber"/>
        <w:rFonts w:cs="Arial"/>
        <w:sz w:val="18"/>
        <w:szCs w:val="18"/>
      </w:rPr>
      <w:t>/</w:t>
    </w:r>
    <w:r>
      <w:rPr>
        <w:rStyle w:val="PageNumber"/>
        <w:rFonts w:cs="Arial"/>
        <w:sz w:val="18"/>
        <w:szCs w:val="18"/>
      </w:rPr>
      <w:fldChar w:fldCharType="begin"/>
    </w:r>
    <w:r>
      <w:rPr>
        <w:rStyle w:val="PageNumber"/>
        <w:rFonts w:cs="Arial"/>
        <w:sz w:val="18"/>
        <w:szCs w:val="18"/>
      </w:rPr>
      <w:instrText xml:space="preserve"> NUMPAGES </w:instrText>
    </w:r>
    <w:r>
      <w:rPr>
        <w:rStyle w:val="PageNumber"/>
        <w:rFonts w:cs="Arial"/>
        <w:sz w:val="18"/>
        <w:szCs w:val="18"/>
      </w:rPr>
      <w:fldChar w:fldCharType="separate"/>
    </w:r>
    <w:r>
      <w:rPr>
        <w:rStyle w:val="PageNumber"/>
        <w:rFonts w:cs="Arial"/>
        <w:noProof/>
        <w:sz w:val="18"/>
        <w:szCs w:val="18"/>
      </w:rPr>
      <w:t>28</w:t>
    </w:r>
    <w:r>
      <w:rPr>
        <w:rStyle w:val="PageNumber"/>
        <w:rFonts w:cs="Arial"/>
        <w:sz w:val="18"/>
        <w:szCs w:val="18"/>
      </w:rPr>
      <w:fldChar w:fldCharType="end"/>
    </w:r>
  </w:p>
  <w:p w14:paraId="002A2855" w14:textId="77777777" w:rsidR="005F137B" w:rsidRDefault="005F137B"/>
  <w:p w14:paraId="4D950508" w14:textId="77777777" w:rsidR="005F137B" w:rsidRDefault="005F137B"/>
  <w:p w14:paraId="6F875B1A" w14:textId="77777777" w:rsidR="005F137B" w:rsidRDefault="005F137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18323" w14:textId="77777777" w:rsidR="00CD2E4D" w:rsidRDefault="00FF40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D378F" w14:textId="22B63E97" w:rsidR="00CD2E4D" w:rsidRDefault="00FF4097">
    <w:pPr>
      <w:pStyle w:val="Footer"/>
      <w:ind w:right="360"/>
      <w:jc w:val="both"/>
      <w:rPr>
        <w:sz w:val="16"/>
        <w:szCs w:val="16"/>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2071" w14:textId="77777777" w:rsidR="00CD2E4D" w:rsidRDefault="00FF4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D3A2D" w14:textId="77777777" w:rsidR="000347FB" w:rsidRDefault="000347FB">
      <w:r>
        <w:separator/>
      </w:r>
    </w:p>
  </w:footnote>
  <w:footnote w:type="continuationSeparator" w:id="0">
    <w:p w14:paraId="23A4722C" w14:textId="77777777" w:rsidR="000347FB" w:rsidRDefault="00034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814E" w14:textId="77777777" w:rsidR="00CD2E4D" w:rsidRDefault="00FF40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0B064" w14:textId="6A1DA6ED" w:rsidR="00CD2E4D" w:rsidRDefault="00FF4097" w:rsidP="007B6E8B">
    <w:pPr>
      <w:pStyle w:val="Header"/>
      <w:tabs>
        <w:tab w:val="clear" w:pos="4320"/>
        <w:tab w:val="clear" w:pos="8640"/>
      </w:tabs>
      <w:jc w:val="center"/>
      <w:rPr>
        <w:rFonts w:cs="Arial"/>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0E01" w14:textId="77777777" w:rsidR="00CD2E4D" w:rsidRDefault="00FF4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4A3"/>
    <w:multiLevelType w:val="multilevel"/>
    <w:tmpl w:val="88A0C7C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15:restartNumberingAfterBreak="0">
    <w:nsid w:val="011F1E16"/>
    <w:multiLevelType w:val="hybridMultilevel"/>
    <w:tmpl w:val="E294E856"/>
    <w:lvl w:ilvl="0" w:tplc="06A89AC2">
      <w:start w:val="1"/>
      <w:numFmt w:val="lowerLetter"/>
      <w:lvlText w:val="(%1)"/>
      <w:lvlJc w:val="left"/>
      <w:pPr>
        <w:ind w:left="1080" w:hanging="720"/>
      </w:pPr>
      <w:rPr>
        <w:rFonts w:hint="default"/>
      </w:rPr>
    </w:lvl>
    <w:lvl w:ilvl="1" w:tplc="7D9A0CEC">
      <w:start w:val="1"/>
      <w:numFmt w:val="lowerRoman"/>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F2622E"/>
    <w:multiLevelType w:val="hybridMultilevel"/>
    <w:tmpl w:val="87680220"/>
    <w:lvl w:ilvl="0" w:tplc="8B48AD0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893070"/>
    <w:multiLevelType w:val="hybridMultilevel"/>
    <w:tmpl w:val="6E7283DE"/>
    <w:lvl w:ilvl="0" w:tplc="06A425CC">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E337CC"/>
    <w:multiLevelType w:val="hybridMultilevel"/>
    <w:tmpl w:val="6AF0D412"/>
    <w:lvl w:ilvl="0" w:tplc="0409000B">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41400B"/>
    <w:multiLevelType w:val="hybridMultilevel"/>
    <w:tmpl w:val="7E7A7222"/>
    <w:lvl w:ilvl="0" w:tplc="206C32FE">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56C273E"/>
    <w:multiLevelType w:val="hybridMultilevel"/>
    <w:tmpl w:val="1C900978"/>
    <w:lvl w:ilvl="0" w:tplc="2C44B2BE">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BC2FB2"/>
    <w:multiLevelType w:val="hybridMultilevel"/>
    <w:tmpl w:val="07905E54"/>
    <w:lvl w:ilvl="0" w:tplc="8E5A74D0">
      <w:start w:val="1"/>
      <w:numFmt w:val="decimal"/>
      <w:lvlText w:val="%1."/>
      <w:lvlJc w:val="left"/>
      <w:pPr>
        <w:ind w:left="720" w:hanging="360"/>
      </w:pPr>
      <w:rPr>
        <w:rFonts w:asciiTheme="minorHAnsi" w:eastAsia="Times New Roman" w:hAnsiTheme="minorHAnsi" w:cstheme="minorHAnsi" w:hint="default"/>
        <w:i w:val="0"/>
        <w:noProof w:val="0"/>
      </w:r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start w:val="1"/>
      <w:numFmt w:val="decimal"/>
      <w:lvlText w:val="%4."/>
      <w:lvlJc w:val="left"/>
      <w:pPr>
        <w:ind w:left="2880" w:hanging="360"/>
      </w:pPr>
    </w:lvl>
    <w:lvl w:ilvl="4" w:tplc="AFACCC0C">
      <w:numFmt w:val="bullet"/>
      <w:lvlText w:val="-"/>
      <w:lvlJc w:val="left"/>
      <w:pPr>
        <w:ind w:left="3600" w:hanging="360"/>
      </w:pPr>
      <w:rPr>
        <w:rFonts w:ascii="Arial" w:eastAsia="Times New Roman" w:hAnsi="Arial" w:cs="Arial"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63F5476"/>
    <w:multiLevelType w:val="hybridMultilevel"/>
    <w:tmpl w:val="7D1E44EE"/>
    <w:lvl w:ilvl="0" w:tplc="D0C6DF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BF06BE"/>
    <w:multiLevelType w:val="hybridMultilevel"/>
    <w:tmpl w:val="51907A42"/>
    <w:lvl w:ilvl="0" w:tplc="6CB86FA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B5D22F0"/>
    <w:multiLevelType w:val="hybridMultilevel"/>
    <w:tmpl w:val="0DA8472A"/>
    <w:lvl w:ilvl="0" w:tplc="935E28B4">
      <w:start w:val="1"/>
      <w:numFmt w:val="lowerRoman"/>
      <w:lvlText w:val="(%1)"/>
      <w:lvlJc w:val="left"/>
      <w:pPr>
        <w:tabs>
          <w:tab w:val="num" w:pos="1080"/>
        </w:tabs>
        <w:ind w:left="1080" w:hanging="7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0B8479D8"/>
    <w:multiLevelType w:val="hybridMultilevel"/>
    <w:tmpl w:val="2E585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0F881949"/>
    <w:multiLevelType w:val="hybridMultilevel"/>
    <w:tmpl w:val="6E9CED34"/>
    <w:lvl w:ilvl="0" w:tplc="2C44B2B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D50EAD"/>
    <w:multiLevelType w:val="hybridMultilevel"/>
    <w:tmpl w:val="92D20E18"/>
    <w:lvl w:ilvl="0" w:tplc="4170B2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3E603A3"/>
    <w:multiLevelType w:val="hybridMultilevel"/>
    <w:tmpl w:val="018A6A28"/>
    <w:lvl w:ilvl="0" w:tplc="EACACB8E">
      <w:start w:val="1"/>
      <w:numFmt w:val="lowerLetter"/>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15" w15:restartNumberingAfterBreak="0">
    <w:nsid w:val="16962CBA"/>
    <w:multiLevelType w:val="hybridMultilevel"/>
    <w:tmpl w:val="224E912A"/>
    <w:lvl w:ilvl="0" w:tplc="7D9A0CEC">
      <w:start w:val="1"/>
      <w:numFmt w:val="lowerRoman"/>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A5D2AEC"/>
    <w:multiLevelType w:val="multilevel"/>
    <w:tmpl w:val="8962E328"/>
    <w:lvl w:ilvl="0">
      <w:start w:val="4"/>
      <w:numFmt w:val="decimal"/>
      <w:lvlText w:val="%1"/>
      <w:lvlJc w:val="left"/>
      <w:pPr>
        <w:tabs>
          <w:tab w:val="num" w:pos="432"/>
        </w:tabs>
        <w:ind w:left="432" w:hanging="432"/>
      </w:pPr>
      <w:rPr>
        <w:rFonts w:cs="Times New Roman" w:hint="default"/>
      </w:rPr>
    </w:lvl>
    <w:lvl w:ilvl="1">
      <w:start w:val="2"/>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1CDC6B10"/>
    <w:multiLevelType w:val="multilevel"/>
    <w:tmpl w:val="44A26F64"/>
    <w:lvl w:ilvl="0">
      <w:start w:val="2"/>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8" w15:restartNumberingAfterBreak="0">
    <w:nsid w:val="2216513B"/>
    <w:multiLevelType w:val="hybridMultilevel"/>
    <w:tmpl w:val="330497F8"/>
    <w:lvl w:ilvl="0" w:tplc="8B48AD02">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24B2687A"/>
    <w:multiLevelType w:val="hybridMultilevel"/>
    <w:tmpl w:val="D2C6AF30"/>
    <w:lvl w:ilvl="0" w:tplc="5128E07E">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3B5A1E"/>
    <w:multiLevelType w:val="hybridMultilevel"/>
    <w:tmpl w:val="0AAEEF1A"/>
    <w:lvl w:ilvl="0" w:tplc="8B48AD0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C1A0A30"/>
    <w:multiLevelType w:val="hybridMultilevel"/>
    <w:tmpl w:val="F62C99F8"/>
    <w:lvl w:ilvl="0" w:tplc="8B48AD0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2CD5131B"/>
    <w:multiLevelType w:val="hybridMultilevel"/>
    <w:tmpl w:val="7FF69748"/>
    <w:lvl w:ilvl="0" w:tplc="F7786452">
      <w:start w:val="1"/>
      <w:numFmt w:val="lowerRoman"/>
      <w:lvlText w:val="(%1)"/>
      <w:lvlJc w:val="left"/>
      <w:pPr>
        <w:ind w:left="720" w:hanging="360"/>
      </w:pPr>
      <w:rPr>
        <w:rFonts w:ascii="Calibri" w:eastAsia="Times New Roman" w:hAnsi="Calibri"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E082DD0"/>
    <w:multiLevelType w:val="hybridMultilevel"/>
    <w:tmpl w:val="6A4C5714"/>
    <w:lvl w:ilvl="0" w:tplc="F9141C28">
      <w:start w:val="1"/>
      <w:numFmt w:val="lowerLetter"/>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abstractNum w:abstractNumId="24" w15:restartNumberingAfterBreak="0">
    <w:nsid w:val="34A427D0"/>
    <w:multiLevelType w:val="hybridMultilevel"/>
    <w:tmpl w:val="BB3A59DE"/>
    <w:lvl w:ilvl="0" w:tplc="3A26572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F793E42"/>
    <w:multiLevelType w:val="hybridMultilevel"/>
    <w:tmpl w:val="1084DB0C"/>
    <w:lvl w:ilvl="0" w:tplc="905471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C74707"/>
    <w:multiLevelType w:val="hybridMultilevel"/>
    <w:tmpl w:val="F976ED58"/>
    <w:lvl w:ilvl="0" w:tplc="7D9A0CEC">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15:restartNumberingAfterBreak="0">
    <w:nsid w:val="438052AB"/>
    <w:multiLevelType w:val="hybridMultilevel"/>
    <w:tmpl w:val="2E68D902"/>
    <w:lvl w:ilvl="0" w:tplc="6AEEA47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43B4DA6"/>
    <w:multiLevelType w:val="hybridMultilevel"/>
    <w:tmpl w:val="4322BE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7676C94"/>
    <w:multiLevelType w:val="hybridMultilevel"/>
    <w:tmpl w:val="E294E856"/>
    <w:lvl w:ilvl="0" w:tplc="06A89AC2">
      <w:start w:val="1"/>
      <w:numFmt w:val="lowerLetter"/>
      <w:lvlText w:val="(%1)"/>
      <w:lvlJc w:val="left"/>
      <w:pPr>
        <w:ind w:left="1080" w:hanging="720"/>
      </w:pPr>
      <w:rPr>
        <w:rFonts w:hint="default"/>
      </w:rPr>
    </w:lvl>
    <w:lvl w:ilvl="1" w:tplc="7D9A0CEC">
      <w:start w:val="1"/>
      <w:numFmt w:val="lowerRoman"/>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B874E01"/>
    <w:multiLevelType w:val="hybridMultilevel"/>
    <w:tmpl w:val="06AEC05A"/>
    <w:lvl w:ilvl="0" w:tplc="8E5A74D0">
      <w:start w:val="1"/>
      <w:numFmt w:val="decimal"/>
      <w:lvlText w:val="%1."/>
      <w:lvlJc w:val="left"/>
      <w:pPr>
        <w:ind w:left="720" w:hanging="360"/>
      </w:pPr>
      <w:rPr>
        <w:rFonts w:asciiTheme="minorHAnsi" w:eastAsia="Times New Roman" w:hAnsiTheme="minorHAnsi" w:cstheme="minorHAnsi" w:hint="default"/>
        <w:i w:val="0"/>
        <w:noProof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AFACCC0C">
      <w:numFmt w:val="bullet"/>
      <w:lvlText w:val="-"/>
      <w:lvlJc w:val="left"/>
      <w:pPr>
        <w:ind w:left="3600" w:hanging="360"/>
      </w:pPr>
      <w:rPr>
        <w:rFonts w:ascii="Arial" w:eastAsia="Times New Roman" w:hAnsi="Arial" w:cs="Arial"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F570C7E"/>
    <w:multiLevelType w:val="hybridMultilevel"/>
    <w:tmpl w:val="04D0F3AE"/>
    <w:lvl w:ilvl="0" w:tplc="D09A18F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FE42E9E"/>
    <w:multiLevelType w:val="hybridMultilevel"/>
    <w:tmpl w:val="D472D626"/>
    <w:lvl w:ilvl="0" w:tplc="EC565192">
      <w:start w:val="1"/>
      <w:numFmt w:val="lowerRoman"/>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3DB462A"/>
    <w:multiLevelType w:val="hybridMultilevel"/>
    <w:tmpl w:val="6B24B5E0"/>
    <w:lvl w:ilvl="0" w:tplc="DFB47AF4">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15:restartNumberingAfterBreak="0">
    <w:nsid w:val="55130129"/>
    <w:multiLevelType w:val="hybridMultilevel"/>
    <w:tmpl w:val="AD0C5B6C"/>
    <w:lvl w:ilvl="0" w:tplc="507AE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5363A9C"/>
    <w:multiLevelType w:val="hybridMultilevel"/>
    <w:tmpl w:val="EC54F286"/>
    <w:lvl w:ilvl="0" w:tplc="8B48AD0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6412F5"/>
    <w:multiLevelType w:val="hybridMultilevel"/>
    <w:tmpl w:val="E99EFD58"/>
    <w:lvl w:ilvl="0" w:tplc="316C4636">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59BA0066"/>
    <w:multiLevelType w:val="hybridMultilevel"/>
    <w:tmpl w:val="4908378A"/>
    <w:lvl w:ilvl="0" w:tplc="2FBCBDA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5B713A4A"/>
    <w:multiLevelType w:val="hybridMultilevel"/>
    <w:tmpl w:val="703C4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0281A63"/>
    <w:multiLevelType w:val="hybridMultilevel"/>
    <w:tmpl w:val="0F4AFF5E"/>
    <w:lvl w:ilvl="0" w:tplc="023E66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93564B1"/>
    <w:multiLevelType w:val="hybridMultilevel"/>
    <w:tmpl w:val="4ABECA32"/>
    <w:lvl w:ilvl="0" w:tplc="5D5AA7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3737FD"/>
    <w:multiLevelType w:val="hybridMultilevel"/>
    <w:tmpl w:val="199855A0"/>
    <w:lvl w:ilvl="0" w:tplc="20E675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2C5D07"/>
    <w:multiLevelType w:val="hybridMultilevel"/>
    <w:tmpl w:val="EC54F286"/>
    <w:lvl w:ilvl="0" w:tplc="8B48AD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766A4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AD64613"/>
    <w:multiLevelType w:val="hybridMultilevel"/>
    <w:tmpl w:val="07B638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C616194"/>
    <w:multiLevelType w:val="hybridMultilevel"/>
    <w:tmpl w:val="7FF69748"/>
    <w:lvl w:ilvl="0" w:tplc="F7786452">
      <w:start w:val="1"/>
      <w:numFmt w:val="lowerRoman"/>
      <w:lvlText w:val="(%1)"/>
      <w:lvlJc w:val="left"/>
      <w:pPr>
        <w:ind w:left="720" w:hanging="360"/>
      </w:pPr>
      <w:rPr>
        <w:rFonts w:ascii="Calibri" w:eastAsia="Times New Roman" w:hAnsi="Calibri"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CDA0263"/>
    <w:multiLevelType w:val="hybridMultilevel"/>
    <w:tmpl w:val="DCB826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1469604">
    <w:abstractNumId w:val="10"/>
  </w:num>
  <w:num w:numId="2" w16cid:durableId="805706375">
    <w:abstractNumId w:val="28"/>
  </w:num>
  <w:num w:numId="3" w16cid:durableId="26307416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2506193">
    <w:abstractNumId w:val="17"/>
  </w:num>
  <w:num w:numId="5" w16cid:durableId="204832060">
    <w:abstractNumId w:val="0"/>
  </w:num>
  <w:num w:numId="6" w16cid:durableId="598297059">
    <w:abstractNumId w:val="43"/>
  </w:num>
  <w:num w:numId="7" w16cid:durableId="2104647228">
    <w:abstractNumId w:val="45"/>
  </w:num>
  <w:num w:numId="8" w16cid:durableId="673148696">
    <w:abstractNumId w:val="22"/>
  </w:num>
  <w:num w:numId="9" w16cid:durableId="448202676">
    <w:abstractNumId w:val="29"/>
  </w:num>
  <w:num w:numId="10" w16cid:durableId="1280603395">
    <w:abstractNumId w:val="6"/>
  </w:num>
  <w:num w:numId="11" w16cid:durableId="1963146460">
    <w:abstractNumId w:val="12"/>
  </w:num>
  <w:num w:numId="12" w16cid:durableId="640422366">
    <w:abstractNumId w:val="26"/>
  </w:num>
  <w:num w:numId="13" w16cid:durableId="679282506">
    <w:abstractNumId w:val="15"/>
  </w:num>
  <w:num w:numId="14" w16cid:durableId="41878986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1624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995517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688464">
    <w:abstractNumId w:val="1"/>
  </w:num>
  <w:num w:numId="18" w16cid:durableId="1397896290">
    <w:abstractNumId w:val="3"/>
  </w:num>
  <w:num w:numId="19" w16cid:durableId="1647465066">
    <w:abstractNumId w:val="40"/>
  </w:num>
  <w:num w:numId="20" w16cid:durableId="2134211191">
    <w:abstractNumId w:val="11"/>
  </w:num>
  <w:num w:numId="21" w16cid:durableId="1885486911">
    <w:abstractNumId w:val="24"/>
  </w:num>
  <w:num w:numId="22" w16cid:durableId="569845967">
    <w:abstractNumId w:val="34"/>
  </w:num>
  <w:num w:numId="23" w16cid:durableId="900477797">
    <w:abstractNumId w:val="32"/>
  </w:num>
  <w:num w:numId="24" w16cid:durableId="1851068400">
    <w:abstractNumId w:val="44"/>
  </w:num>
  <w:num w:numId="25" w16cid:durableId="390932624">
    <w:abstractNumId w:val="46"/>
  </w:num>
  <w:num w:numId="26" w16cid:durableId="1434982153">
    <w:abstractNumId w:val="30"/>
  </w:num>
  <w:num w:numId="27" w16cid:durableId="1916698458">
    <w:abstractNumId w:val="19"/>
  </w:num>
  <w:num w:numId="28" w16cid:durableId="1992753310">
    <w:abstractNumId w:val="4"/>
  </w:num>
  <w:num w:numId="29" w16cid:durableId="1292900310">
    <w:abstractNumId w:val="38"/>
  </w:num>
  <w:num w:numId="30" w16cid:durableId="686642770">
    <w:abstractNumId w:val="5"/>
  </w:num>
  <w:num w:numId="31" w16cid:durableId="1371686391">
    <w:abstractNumId w:val="33"/>
  </w:num>
  <w:num w:numId="32" w16cid:durableId="1511946158">
    <w:abstractNumId w:val="8"/>
  </w:num>
  <w:num w:numId="33" w16cid:durableId="540750832">
    <w:abstractNumId w:val="35"/>
  </w:num>
  <w:num w:numId="34" w16cid:durableId="923222821">
    <w:abstractNumId w:val="13"/>
  </w:num>
  <w:num w:numId="35" w16cid:durableId="815731288">
    <w:abstractNumId w:val="42"/>
  </w:num>
  <w:num w:numId="36" w16cid:durableId="2144930320">
    <w:abstractNumId w:val="14"/>
  </w:num>
  <w:num w:numId="37" w16cid:durableId="1050030039">
    <w:abstractNumId w:val="41"/>
  </w:num>
  <w:num w:numId="38" w16cid:durableId="249124824">
    <w:abstractNumId w:val="31"/>
  </w:num>
  <w:num w:numId="39" w16cid:durableId="918028656">
    <w:abstractNumId w:val="37"/>
  </w:num>
  <w:num w:numId="40" w16cid:durableId="1320957416">
    <w:abstractNumId w:val="39"/>
  </w:num>
  <w:num w:numId="41" w16cid:durableId="1357610938">
    <w:abstractNumId w:val="25"/>
  </w:num>
  <w:num w:numId="42" w16cid:durableId="1777289956">
    <w:abstractNumId w:val="21"/>
  </w:num>
  <w:num w:numId="43" w16cid:durableId="1526943782">
    <w:abstractNumId w:val="18"/>
  </w:num>
  <w:num w:numId="44" w16cid:durableId="159588503">
    <w:abstractNumId w:val="2"/>
  </w:num>
  <w:num w:numId="45" w16cid:durableId="1874539432">
    <w:abstractNumId w:val="20"/>
  </w:num>
  <w:num w:numId="46" w16cid:durableId="1936160775">
    <w:abstractNumId w:val="16"/>
  </w:num>
  <w:num w:numId="47" w16cid:durableId="92946974">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ANI Phani GsciGbiMrkSps">
    <w15:presenceInfo w15:providerId="AD" w15:userId="S::phani.emani@sgcib.com::1e0f97bb-a03e-45c5-be6b-e2df1d63db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F6"/>
    <w:rsid w:val="000024F2"/>
    <w:rsid w:val="00007AD6"/>
    <w:rsid w:val="00007D99"/>
    <w:rsid w:val="00024A63"/>
    <w:rsid w:val="00024D7D"/>
    <w:rsid w:val="00033726"/>
    <w:rsid w:val="000347FB"/>
    <w:rsid w:val="00035874"/>
    <w:rsid w:val="000364C5"/>
    <w:rsid w:val="000368CD"/>
    <w:rsid w:val="00040C0A"/>
    <w:rsid w:val="00042156"/>
    <w:rsid w:val="00043BA3"/>
    <w:rsid w:val="00047120"/>
    <w:rsid w:val="000556F0"/>
    <w:rsid w:val="0005654F"/>
    <w:rsid w:val="0005783E"/>
    <w:rsid w:val="00060B36"/>
    <w:rsid w:val="000620B3"/>
    <w:rsid w:val="0006311E"/>
    <w:rsid w:val="00064444"/>
    <w:rsid w:val="0006518C"/>
    <w:rsid w:val="00065EDD"/>
    <w:rsid w:val="00067BF8"/>
    <w:rsid w:val="000720D2"/>
    <w:rsid w:val="0007764D"/>
    <w:rsid w:val="0008052B"/>
    <w:rsid w:val="000818FC"/>
    <w:rsid w:val="00082263"/>
    <w:rsid w:val="00083765"/>
    <w:rsid w:val="00085203"/>
    <w:rsid w:val="00086980"/>
    <w:rsid w:val="00090685"/>
    <w:rsid w:val="000928EB"/>
    <w:rsid w:val="000965BB"/>
    <w:rsid w:val="000A58DE"/>
    <w:rsid w:val="000B0074"/>
    <w:rsid w:val="000B51B6"/>
    <w:rsid w:val="000B5F6B"/>
    <w:rsid w:val="000B7958"/>
    <w:rsid w:val="000C11DB"/>
    <w:rsid w:val="000C1677"/>
    <w:rsid w:val="000C4BBF"/>
    <w:rsid w:val="000C5199"/>
    <w:rsid w:val="000C609C"/>
    <w:rsid w:val="000D1244"/>
    <w:rsid w:val="000D250C"/>
    <w:rsid w:val="000D2BE7"/>
    <w:rsid w:val="000D725B"/>
    <w:rsid w:val="000F2595"/>
    <w:rsid w:val="000F7EBA"/>
    <w:rsid w:val="001001B0"/>
    <w:rsid w:val="00100A5E"/>
    <w:rsid w:val="001010CB"/>
    <w:rsid w:val="001015DC"/>
    <w:rsid w:val="00102919"/>
    <w:rsid w:val="00110CAD"/>
    <w:rsid w:val="001112EB"/>
    <w:rsid w:val="00111F70"/>
    <w:rsid w:val="00120314"/>
    <w:rsid w:val="00120873"/>
    <w:rsid w:val="00121488"/>
    <w:rsid w:val="00123935"/>
    <w:rsid w:val="00124937"/>
    <w:rsid w:val="00124ECD"/>
    <w:rsid w:val="001261EC"/>
    <w:rsid w:val="001302A2"/>
    <w:rsid w:val="00133D33"/>
    <w:rsid w:val="00146A8C"/>
    <w:rsid w:val="00150717"/>
    <w:rsid w:val="00152EC4"/>
    <w:rsid w:val="0015735E"/>
    <w:rsid w:val="0016368A"/>
    <w:rsid w:val="0016387D"/>
    <w:rsid w:val="00172BA4"/>
    <w:rsid w:val="0017460A"/>
    <w:rsid w:val="001762BA"/>
    <w:rsid w:val="00180E29"/>
    <w:rsid w:val="00181C0F"/>
    <w:rsid w:val="001837E3"/>
    <w:rsid w:val="001862FF"/>
    <w:rsid w:val="00192F35"/>
    <w:rsid w:val="00196E0F"/>
    <w:rsid w:val="001A0618"/>
    <w:rsid w:val="001A06FE"/>
    <w:rsid w:val="001A1EBE"/>
    <w:rsid w:val="001A3850"/>
    <w:rsid w:val="001B2596"/>
    <w:rsid w:val="001B57BA"/>
    <w:rsid w:val="001B584B"/>
    <w:rsid w:val="001B6616"/>
    <w:rsid w:val="001C0EE7"/>
    <w:rsid w:val="001C1596"/>
    <w:rsid w:val="001C1623"/>
    <w:rsid w:val="001C5E48"/>
    <w:rsid w:val="001C7942"/>
    <w:rsid w:val="001D07AA"/>
    <w:rsid w:val="001D2A6F"/>
    <w:rsid w:val="001D4B11"/>
    <w:rsid w:val="001E011D"/>
    <w:rsid w:val="001E14EF"/>
    <w:rsid w:val="001E387D"/>
    <w:rsid w:val="001E4A7A"/>
    <w:rsid w:val="001E5E9C"/>
    <w:rsid w:val="001E5FD0"/>
    <w:rsid w:val="001E7CC2"/>
    <w:rsid w:val="00203B16"/>
    <w:rsid w:val="00210A36"/>
    <w:rsid w:val="002111D0"/>
    <w:rsid w:val="00215E2B"/>
    <w:rsid w:val="00225F5A"/>
    <w:rsid w:val="002273A6"/>
    <w:rsid w:val="00231A9A"/>
    <w:rsid w:val="00231F43"/>
    <w:rsid w:val="0023359C"/>
    <w:rsid w:val="0023400A"/>
    <w:rsid w:val="00237827"/>
    <w:rsid w:val="00241599"/>
    <w:rsid w:val="0024162A"/>
    <w:rsid w:val="002516F8"/>
    <w:rsid w:val="00251E4E"/>
    <w:rsid w:val="00254495"/>
    <w:rsid w:val="0025472E"/>
    <w:rsid w:val="00255E15"/>
    <w:rsid w:val="00256B48"/>
    <w:rsid w:val="00261F8C"/>
    <w:rsid w:val="00262ABC"/>
    <w:rsid w:val="00264D9C"/>
    <w:rsid w:val="00267F81"/>
    <w:rsid w:val="002813F3"/>
    <w:rsid w:val="0028204C"/>
    <w:rsid w:val="00286941"/>
    <w:rsid w:val="002922DB"/>
    <w:rsid w:val="0029393E"/>
    <w:rsid w:val="002A01B1"/>
    <w:rsid w:val="002B33D9"/>
    <w:rsid w:val="002C2782"/>
    <w:rsid w:val="002E1024"/>
    <w:rsid w:val="002E1AED"/>
    <w:rsid w:val="002E5A42"/>
    <w:rsid w:val="002E6307"/>
    <w:rsid w:val="002E7AA3"/>
    <w:rsid w:val="002F20F3"/>
    <w:rsid w:val="002F2618"/>
    <w:rsid w:val="002F2AC7"/>
    <w:rsid w:val="002F3A50"/>
    <w:rsid w:val="002F40C2"/>
    <w:rsid w:val="002F4B2D"/>
    <w:rsid w:val="002F53F7"/>
    <w:rsid w:val="002F689A"/>
    <w:rsid w:val="0030644C"/>
    <w:rsid w:val="00311124"/>
    <w:rsid w:val="00312BA7"/>
    <w:rsid w:val="003141C0"/>
    <w:rsid w:val="00324629"/>
    <w:rsid w:val="0032646E"/>
    <w:rsid w:val="00337F10"/>
    <w:rsid w:val="003403B8"/>
    <w:rsid w:val="00340ECD"/>
    <w:rsid w:val="003451E1"/>
    <w:rsid w:val="00351A71"/>
    <w:rsid w:val="00355FC5"/>
    <w:rsid w:val="00356410"/>
    <w:rsid w:val="00361735"/>
    <w:rsid w:val="00362745"/>
    <w:rsid w:val="00364D90"/>
    <w:rsid w:val="00365210"/>
    <w:rsid w:val="00365C03"/>
    <w:rsid w:val="00366FCF"/>
    <w:rsid w:val="00371F76"/>
    <w:rsid w:val="0037798B"/>
    <w:rsid w:val="00380FBE"/>
    <w:rsid w:val="00385928"/>
    <w:rsid w:val="00386219"/>
    <w:rsid w:val="00390283"/>
    <w:rsid w:val="0039457E"/>
    <w:rsid w:val="00394ACA"/>
    <w:rsid w:val="0039656C"/>
    <w:rsid w:val="003A124B"/>
    <w:rsid w:val="003A1348"/>
    <w:rsid w:val="003A3363"/>
    <w:rsid w:val="003A3454"/>
    <w:rsid w:val="003A3E77"/>
    <w:rsid w:val="003A6EA0"/>
    <w:rsid w:val="003B1310"/>
    <w:rsid w:val="003B6F97"/>
    <w:rsid w:val="003C42E9"/>
    <w:rsid w:val="003D4E5E"/>
    <w:rsid w:val="003D5684"/>
    <w:rsid w:val="003D67A9"/>
    <w:rsid w:val="003D69F9"/>
    <w:rsid w:val="003E7509"/>
    <w:rsid w:val="003E793C"/>
    <w:rsid w:val="003E7AD1"/>
    <w:rsid w:val="003F7A52"/>
    <w:rsid w:val="00404897"/>
    <w:rsid w:val="00405CFA"/>
    <w:rsid w:val="00406DD2"/>
    <w:rsid w:val="00411BFD"/>
    <w:rsid w:val="004129A2"/>
    <w:rsid w:val="00424142"/>
    <w:rsid w:val="00426854"/>
    <w:rsid w:val="00434C4E"/>
    <w:rsid w:val="00434DB5"/>
    <w:rsid w:val="00437328"/>
    <w:rsid w:val="004375B7"/>
    <w:rsid w:val="0044058E"/>
    <w:rsid w:val="00441AE8"/>
    <w:rsid w:val="00442B16"/>
    <w:rsid w:val="0045062A"/>
    <w:rsid w:val="00453E2F"/>
    <w:rsid w:val="004609E3"/>
    <w:rsid w:val="004623FE"/>
    <w:rsid w:val="004629F9"/>
    <w:rsid w:val="00462C46"/>
    <w:rsid w:val="00462E67"/>
    <w:rsid w:val="004676A1"/>
    <w:rsid w:val="00471D00"/>
    <w:rsid w:val="00472D64"/>
    <w:rsid w:val="00483189"/>
    <w:rsid w:val="004906F5"/>
    <w:rsid w:val="00493D09"/>
    <w:rsid w:val="0049563C"/>
    <w:rsid w:val="00495D2E"/>
    <w:rsid w:val="004A337B"/>
    <w:rsid w:val="004A35DD"/>
    <w:rsid w:val="004A50CD"/>
    <w:rsid w:val="004A6CA4"/>
    <w:rsid w:val="004B0AF6"/>
    <w:rsid w:val="004B372E"/>
    <w:rsid w:val="004B3AF6"/>
    <w:rsid w:val="004B4FBF"/>
    <w:rsid w:val="004B520A"/>
    <w:rsid w:val="004B6E37"/>
    <w:rsid w:val="004B735B"/>
    <w:rsid w:val="004C080C"/>
    <w:rsid w:val="004D2F0E"/>
    <w:rsid w:val="004D794E"/>
    <w:rsid w:val="004E2561"/>
    <w:rsid w:val="004E2CAE"/>
    <w:rsid w:val="004E74C5"/>
    <w:rsid w:val="004F1803"/>
    <w:rsid w:val="004F64B9"/>
    <w:rsid w:val="00501E87"/>
    <w:rsid w:val="0050219A"/>
    <w:rsid w:val="005156BE"/>
    <w:rsid w:val="005177D7"/>
    <w:rsid w:val="005209BF"/>
    <w:rsid w:val="00520C93"/>
    <w:rsid w:val="005213AC"/>
    <w:rsid w:val="00525C71"/>
    <w:rsid w:val="005272DA"/>
    <w:rsid w:val="00530103"/>
    <w:rsid w:val="005302E8"/>
    <w:rsid w:val="0053388C"/>
    <w:rsid w:val="005360F8"/>
    <w:rsid w:val="00542012"/>
    <w:rsid w:val="005441B2"/>
    <w:rsid w:val="00553608"/>
    <w:rsid w:val="00553CD6"/>
    <w:rsid w:val="005555CE"/>
    <w:rsid w:val="00560705"/>
    <w:rsid w:val="00575FA9"/>
    <w:rsid w:val="00580859"/>
    <w:rsid w:val="005827B3"/>
    <w:rsid w:val="005831F9"/>
    <w:rsid w:val="00586C3F"/>
    <w:rsid w:val="005903EE"/>
    <w:rsid w:val="00591311"/>
    <w:rsid w:val="00593F6D"/>
    <w:rsid w:val="00594F4C"/>
    <w:rsid w:val="00597C0C"/>
    <w:rsid w:val="005A2C25"/>
    <w:rsid w:val="005A31F4"/>
    <w:rsid w:val="005A5044"/>
    <w:rsid w:val="005B30A6"/>
    <w:rsid w:val="005C137B"/>
    <w:rsid w:val="005C58D1"/>
    <w:rsid w:val="005C727B"/>
    <w:rsid w:val="005D0E7C"/>
    <w:rsid w:val="005D48DB"/>
    <w:rsid w:val="005D4AC9"/>
    <w:rsid w:val="005D7CA2"/>
    <w:rsid w:val="005E4C86"/>
    <w:rsid w:val="005F0ABE"/>
    <w:rsid w:val="005F137B"/>
    <w:rsid w:val="005F1B17"/>
    <w:rsid w:val="005F4895"/>
    <w:rsid w:val="005F59CF"/>
    <w:rsid w:val="005F705E"/>
    <w:rsid w:val="005F70B9"/>
    <w:rsid w:val="00600927"/>
    <w:rsid w:val="006039F6"/>
    <w:rsid w:val="00617B4E"/>
    <w:rsid w:val="00622AA7"/>
    <w:rsid w:val="00623DDD"/>
    <w:rsid w:val="00624FC8"/>
    <w:rsid w:val="006303D5"/>
    <w:rsid w:val="00634A95"/>
    <w:rsid w:val="00635EBE"/>
    <w:rsid w:val="00636EDD"/>
    <w:rsid w:val="00642A9E"/>
    <w:rsid w:val="006468E7"/>
    <w:rsid w:val="00646DA5"/>
    <w:rsid w:val="006523BB"/>
    <w:rsid w:val="0065541A"/>
    <w:rsid w:val="00657A52"/>
    <w:rsid w:val="00657C11"/>
    <w:rsid w:val="006600D7"/>
    <w:rsid w:val="00660293"/>
    <w:rsid w:val="006604E2"/>
    <w:rsid w:val="00662E12"/>
    <w:rsid w:val="00662E22"/>
    <w:rsid w:val="00676755"/>
    <w:rsid w:val="0069508E"/>
    <w:rsid w:val="006959D5"/>
    <w:rsid w:val="00696AA3"/>
    <w:rsid w:val="006A12D7"/>
    <w:rsid w:val="006A15AB"/>
    <w:rsid w:val="006A72B2"/>
    <w:rsid w:val="006B36B7"/>
    <w:rsid w:val="006B50A9"/>
    <w:rsid w:val="006C7383"/>
    <w:rsid w:val="006D20B1"/>
    <w:rsid w:val="006D3E42"/>
    <w:rsid w:val="006D6C0E"/>
    <w:rsid w:val="006E03B8"/>
    <w:rsid w:val="006E10B4"/>
    <w:rsid w:val="006E47A7"/>
    <w:rsid w:val="006F03B4"/>
    <w:rsid w:val="006F2A7F"/>
    <w:rsid w:val="006F620E"/>
    <w:rsid w:val="00701CDC"/>
    <w:rsid w:val="0070280C"/>
    <w:rsid w:val="00702DEE"/>
    <w:rsid w:val="00704755"/>
    <w:rsid w:val="00704C9C"/>
    <w:rsid w:val="00705596"/>
    <w:rsid w:val="007060FB"/>
    <w:rsid w:val="00713477"/>
    <w:rsid w:val="00714055"/>
    <w:rsid w:val="007333B4"/>
    <w:rsid w:val="00741635"/>
    <w:rsid w:val="007457B2"/>
    <w:rsid w:val="00760BEF"/>
    <w:rsid w:val="00761C6E"/>
    <w:rsid w:val="00763970"/>
    <w:rsid w:val="00770EA4"/>
    <w:rsid w:val="00773616"/>
    <w:rsid w:val="00775A40"/>
    <w:rsid w:val="00786388"/>
    <w:rsid w:val="00787A78"/>
    <w:rsid w:val="00791021"/>
    <w:rsid w:val="0079445A"/>
    <w:rsid w:val="00794A61"/>
    <w:rsid w:val="00797FC6"/>
    <w:rsid w:val="007A257D"/>
    <w:rsid w:val="007A32BE"/>
    <w:rsid w:val="007A47F1"/>
    <w:rsid w:val="007A7BF7"/>
    <w:rsid w:val="007B33A3"/>
    <w:rsid w:val="007B569F"/>
    <w:rsid w:val="007B6E8B"/>
    <w:rsid w:val="007C3FB8"/>
    <w:rsid w:val="007C3FF7"/>
    <w:rsid w:val="007C7EEC"/>
    <w:rsid w:val="007E0FEB"/>
    <w:rsid w:val="007E5AA9"/>
    <w:rsid w:val="007F0CD4"/>
    <w:rsid w:val="007F56D0"/>
    <w:rsid w:val="007F6308"/>
    <w:rsid w:val="0080057F"/>
    <w:rsid w:val="00803D11"/>
    <w:rsid w:val="0080490C"/>
    <w:rsid w:val="008068EE"/>
    <w:rsid w:val="00812C0F"/>
    <w:rsid w:val="0082419B"/>
    <w:rsid w:val="00825208"/>
    <w:rsid w:val="00827929"/>
    <w:rsid w:val="00827BF8"/>
    <w:rsid w:val="0083427F"/>
    <w:rsid w:val="00835D79"/>
    <w:rsid w:val="00841435"/>
    <w:rsid w:val="00841A74"/>
    <w:rsid w:val="00845FC9"/>
    <w:rsid w:val="0085143F"/>
    <w:rsid w:val="008523FE"/>
    <w:rsid w:val="00852A6E"/>
    <w:rsid w:val="00852F8F"/>
    <w:rsid w:val="0085387A"/>
    <w:rsid w:val="00863B0B"/>
    <w:rsid w:val="00864288"/>
    <w:rsid w:val="00865FD8"/>
    <w:rsid w:val="00866193"/>
    <w:rsid w:val="00871435"/>
    <w:rsid w:val="00880C20"/>
    <w:rsid w:val="00883655"/>
    <w:rsid w:val="00885B14"/>
    <w:rsid w:val="00892ADD"/>
    <w:rsid w:val="008937F3"/>
    <w:rsid w:val="00894299"/>
    <w:rsid w:val="00894B50"/>
    <w:rsid w:val="008953A9"/>
    <w:rsid w:val="008B0B65"/>
    <w:rsid w:val="008B1C1B"/>
    <w:rsid w:val="008B2E3C"/>
    <w:rsid w:val="008B2EF0"/>
    <w:rsid w:val="008C46A0"/>
    <w:rsid w:val="008C64F1"/>
    <w:rsid w:val="008C7E40"/>
    <w:rsid w:val="008D3E65"/>
    <w:rsid w:val="008E0AA0"/>
    <w:rsid w:val="008E67C0"/>
    <w:rsid w:val="008F1DD7"/>
    <w:rsid w:val="008F6424"/>
    <w:rsid w:val="0090353E"/>
    <w:rsid w:val="009074A9"/>
    <w:rsid w:val="00911315"/>
    <w:rsid w:val="00914035"/>
    <w:rsid w:val="0091592C"/>
    <w:rsid w:val="00923B4B"/>
    <w:rsid w:val="00925A3F"/>
    <w:rsid w:val="009316A5"/>
    <w:rsid w:val="00933E77"/>
    <w:rsid w:val="00935200"/>
    <w:rsid w:val="00942CED"/>
    <w:rsid w:val="00947AD5"/>
    <w:rsid w:val="00964296"/>
    <w:rsid w:val="009701F3"/>
    <w:rsid w:val="00982183"/>
    <w:rsid w:val="00985F98"/>
    <w:rsid w:val="00997FF2"/>
    <w:rsid w:val="009A153E"/>
    <w:rsid w:val="009A3717"/>
    <w:rsid w:val="009A5DC6"/>
    <w:rsid w:val="009B1FF7"/>
    <w:rsid w:val="009B217C"/>
    <w:rsid w:val="009B24B3"/>
    <w:rsid w:val="009B3192"/>
    <w:rsid w:val="009B4FA8"/>
    <w:rsid w:val="009C4459"/>
    <w:rsid w:val="009D10D5"/>
    <w:rsid w:val="009D72BC"/>
    <w:rsid w:val="009E0EE1"/>
    <w:rsid w:val="009E18B8"/>
    <w:rsid w:val="009F36CF"/>
    <w:rsid w:val="00A11669"/>
    <w:rsid w:val="00A11B71"/>
    <w:rsid w:val="00A1605F"/>
    <w:rsid w:val="00A16CCF"/>
    <w:rsid w:val="00A26E22"/>
    <w:rsid w:val="00A341F7"/>
    <w:rsid w:val="00A440EB"/>
    <w:rsid w:val="00A5298A"/>
    <w:rsid w:val="00A52B39"/>
    <w:rsid w:val="00A53476"/>
    <w:rsid w:val="00A56B12"/>
    <w:rsid w:val="00A57E79"/>
    <w:rsid w:val="00A57EB9"/>
    <w:rsid w:val="00A62769"/>
    <w:rsid w:val="00A64B67"/>
    <w:rsid w:val="00A64DE7"/>
    <w:rsid w:val="00A763FD"/>
    <w:rsid w:val="00A84CAC"/>
    <w:rsid w:val="00A862B1"/>
    <w:rsid w:val="00A90B9A"/>
    <w:rsid w:val="00A92544"/>
    <w:rsid w:val="00A96B82"/>
    <w:rsid w:val="00A978BA"/>
    <w:rsid w:val="00A97D73"/>
    <w:rsid w:val="00AA1060"/>
    <w:rsid w:val="00AA1A72"/>
    <w:rsid w:val="00AA1B89"/>
    <w:rsid w:val="00AA5B02"/>
    <w:rsid w:val="00AB2510"/>
    <w:rsid w:val="00AB65C0"/>
    <w:rsid w:val="00AC4469"/>
    <w:rsid w:val="00AC5638"/>
    <w:rsid w:val="00AC585A"/>
    <w:rsid w:val="00AD4A6B"/>
    <w:rsid w:val="00AD7D98"/>
    <w:rsid w:val="00AD7FF2"/>
    <w:rsid w:val="00AE0A0A"/>
    <w:rsid w:val="00AE132C"/>
    <w:rsid w:val="00AE334F"/>
    <w:rsid w:val="00AE3646"/>
    <w:rsid w:val="00AE3764"/>
    <w:rsid w:val="00AF3AF1"/>
    <w:rsid w:val="00AF46A9"/>
    <w:rsid w:val="00B06913"/>
    <w:rsid w:val="00B10C89"/>
    <w:rsid w:val="00B13405"/>
    <w:rsid w:val="00B15C4D"/>
    <w:rsid w:val="00B16AD2"/>
    <w:rsid w:val="00B22ADF"/>
    <w:rsid w:val="00B300C0"/>
    <w:rsid w:val="00B3021F"/>
    <w:rsid w:val="00B34BA9"/>
    <w:rsid w:val="00B351C3"/>
    <w:rsid w:val="00B35841"/>
    <w:rsid w:val="00B35FDF"/>
    <w:rsid w:val="00B422DB"/>
    <w:rsid w:val="00B52B5F"/>
    <w:rsid w:val="00B5524F"/>
    <w:rsid w:val="00B5550C"/>
    <w:rsid w:val="00B574F1"/>
    <w:rsid w:val="00B57BA5"/>
    <w:rsid w:val="00B60BA8"/>
    <w:rsid w:val="00B62CD3"/>
    <w:rsid w:val="00B65265"/>
    <w:rsid w:val="00B67840"/>
    <w:rsid w:val="00B7279B"/>
    <w:rsid w:val="00B7521C"/>
    <w:rsid w:val="00B8338A"/>
    <w:rsid w:val="00B83A3C"/>
    <w:rsid w:val="00B85D17"/>
    <w:rsid w:val="00B86BBC"/>
    <w:rsid w:val="00B926B4"/>
    <w:rsid w:val="00B932A4"/>
    <w:rsid w:val="00B944AB"/>
    <w:rsid w:val="00B94AAE"/>
    <w:rsid w:val="00B953E7"/>
    <w:rsid w:val="00B97353"/>
    <w:rsid w:val="00BA01D8"/>
    <w:rsid w:val="00BA337F"/>
    <w:rsid w:val="00BB200C"/>
    <w:rsid w:val="00BB43C6"/>
    <w:rsid w:val="00BC40C2"/>
    <w:rsid w:val="00BC5A27"/>
    <w:rsid w:val="00BD15F4"/>
    <w:rsid w:val="00BD3A3C"/>
    <w:rsid w:val="00BD64F0"/>
    <w:rsid w:val="00BE392C"/>
    <w:rsid w:val="00BE61E5"/>
    <w:rsid w:val="00BF01E4"/>
    <w:rsid w:val="00BF2B82"/>
    <w:rsid w:val="00BF4FB7"/>
    <w:rsid w:val="00C00206"/>
    <w:rsid w:val="00C00721"/>
    <w:rsid w:val="00C04D11"/>
    <w:rsid w:val="00C05760"/>
    <w:rsid w:val="00C13EE4"/>
    <w:rsid w:val="00C14BDA"/>
    <w:rsid w:val="00C16EA6"/>
    <w:rsid w:val="00C24DB8"/>
    <w:rsid w:val="00C2550E"/>
    <w:rsid w:val="00C33645"/>
    <w:rsid w:val="00C43669"/>
    <w:rsid w:val="00C442FC"/>
    <w:rsid w:val="00C44977"/>
    <w:rsid w:val="00C455EE"/>
    <w:rsid w:val="00C4672F"/>
    <w:rsid w:val="00C51F9E"/>
    <w:rsid w:val="00C700B4"/>
    <w:rsid w:val="00C70835"/>
    <w:rsid w:val="00C7457C"/>
    <w:rsid w:val="00C7646A"/>
    <w:rsid w:val="00C80862"/>
    <w:rsid w:val="00C83E86"/>
    <w:rsid w:val="00C97651"/>
    <w:rsid w:val="00C97B4A"/>
    <w:rsid w:val="00CB1FF1"/>
    <w:rsid w:val="00CB29DF"/>
    <w:rsid w:val="00CC081E"/>
    <w:rsid w:val="00CC1B82"/>
    <w:rsid w:val="00CC59D6"/>
    <w:rsid w:val="00CD31A1"/>
    <w:rsid w:val="00CD4513"/>
    <w:rsid w:val="00CD5C55"/>
    <w:rsid w:val="00CD5DE8"/>
    <w:rsid w:val="00CD6A41"/>
    <w:rsid w:val="00CE7252"/>
    <w:rsid w:val="00CF0F15"/>
    <w:rsid w:val="00CF3787"/>
    <w:rsid w:val="00CF3EB3"/>
    <w:rsid w:val="00CF405B"/>
    <w:rsid w:val="00CF47A1"/>
    <w:rsid w:val="00CF712F"/>
    <w:rsid w:val="00D00DA3"/>
    <w:rsid w:val="00D016D1"/>
    <w:rsid w:val="00D03CB8"/>
    <w:rsid w:val="00D048BB"/>
    <w:rsid w:val="00D05C65"/>
    <w:rsid w:val="00D12FA4"/>
    <w:rsid w:val="00D20288"/>
    <w:rsid w:val="00D226FD"/>
    <w:rsid w:val="00D22765"/>
    <w:rsid w:val="00D24DC1"/>
    <w:rsid w:val="00D26D87"/>
    <w:rsid w:val="00D303F7"/>
    <w:rsid w:val="00D313E2"/>
    <w:rsid w:val="00D329C6"/>
    <w:rsid w:val="00D3399F"/>
    <w:rsid w:val="00D35A60"/>
    <w:rsid w:val="00D40FD9"/>
    <w:rsid w:val="00D43623"/>
    <w:rsid w:val="00D44EAD"/>
    <w:rsid w:val="00D5069D"/>
    <w:rsid w:val="00D526B5"/>
    <w:rsid w:val="00D5564C"/>
    <w:rsid w:val="00D64206"/>
    <w:rsid w:val="00D736AB"/>
    <w:rsid w:val="00D74467"/>
    <w:rsid w:val="00D7580B"/>
    <w:rsid w:val="00D847C1"/>
    <w:rsid w:val="00D8552D"/>
    <w:rsid w:val="00D91970"/>
    <w:rsid w:val="00D91FCD"/>
    <w:rsid w:val="00D9300A"/>
    <w:rsid w:val="00D95189"/>
    <w:rsid w:val="00DA57C3"/>
    <w:rsid w:val="00DA5CB2"/>
    <w:rsid w:val="00DB4B3B"/>
    <w:rsid w:val="00DB711D"/>
    <w:rsid w:val="00DC24D2"/>
    <w:rsid w:val="00DC55A5"/>
    <w:rsid w:val="00DC5AD5"/>
    <w:rsid w:val="00DC616A"/>
    <w:rsid w:val="00DD147F"/>
    <w:rsid w:val="00DD498D"/>
    <w:rsid w:val="00DE1C8C"/>
    <w:rsid w:val="00DE2416"/>
    <w:rsid w:val="00DE4D5B"/>
    <w:rsid w:val="00DF068B"/>
    <w:rsid w:val="00DF2340"/>
    <w:rsid w:val="00DF4CA1"/>
    <w:rsid w:val="00DF668B"/>
    <w:rsid w:val="00E019F6"/>
    <w:rsid w:val="00E05B3B"/>
    <w:rsid w:val="00E05EFC"/>
    <w:rsid w:val="00E11DA8"/>
    <w:rsid w:val="00E14F2B"/>
    <w:rsid w:val="00E17804"/>
    <w:rsid w:val="00E24A60"/>
    <w:rsid w:val="00E24E1B"/>
    <w:rsid w:val="00E31858"/>
    <w:rsid w:val="00E366F1"/>
    <w:rsid w:val="00E43024"/>
    <w:rsid w:val="00E433B5"/>
    <w:rsid w:val="00E44504"/>
    <w:rsid w:val="00E44ED8"/>
    <w:rsid w:val="00E52BEF"/>
    <w:rsid w:val="00E6317C"/>
    <w:rsid w:val="00E642A3"/>
    <w:rsid w:val="00E648CF"/>
    <w:rsid w:val="00E74352"/>
    <w:rsid w:val="00E835FA"/>
    <w:rsid w:val="00E877BD"/>
    <w:rsid w:val="00E91F06"/>
    <w:rsid w:val="00E9262C"/>
    <w:rsid w:val="00E96A87"/>
    <w:rsid w:val="00EA1305"/>
    <w:rsid w:val="00EA48B4"/>
    <w:rsid w:val="00EB2A27"/>
    <w:rsid w:val="00EB5EB7"/>
    <w:rsid w:val="00EB7769"/>
    <w:rsid w:val="00EC332B"/>
    <w:rsid w:val="00EC5EC5"/>
    <w:rsid w:val="00ED2880"/>
    <w:rsid w:val="00ED4E58"/>
    <w:rsid w:val="00ED5513"/>
    <w:rsid w:val="00ED5C8A"/>
    <w:rsid w:val="00ED6A66"/>
    <w:rsid w:val="00ED7645"/>
    <w:rsid w:val="00EE4892"/>
    <w:rsid w:val="00EF2B72"/>
    <w:rsid w:val="00EF302D"/>
    <w:rsid w:val="00EF37F2"/>
    <w:rsid w:val="00EF69BF"/>
    <w:rsid w:val="00EF6F21"/>
    <w:rsid w:val="00F01F0C"/>
    <w:rsid w:val="00F1253C"/>
    <w:rsid w:val="00F13492"/>
    <w:rsid w:val="00F16D71"/>
    <w:rsid w:val="00F20097"/>
    <w:rsid w:val="00F2321B"/>
    <w:rsid w:val="00F25596"/>
    <w:rsid w:val="00F324F6"/>
    <w:rsid w:val="00F337DE"/>
    <w:rsid w:val="00F33D94"/>
    <w:rsid w:val="00F340DB"/>
    <w:rsid w:val="00F34C51"/>
    <w:rsid w:val="00F409A0"/>
    <w:rsid w:val="00F441A1"/>
    <w:rsid w:val="00F449CF"/>
    <w:rsid w:val="00F46BEF"/>
    <w:rsid w:val="00F46C8E"/>
    <w:rsid w:val="00F47D41"/>
    <w:rsid w:val="00F6128A"/>
    <w:rsid w:val="00F63FCF"/>
    <w:rsid w:val="00F668AE"/>
    <w:rsid w:val="00F742BA"/>
    <w:rsid w:val="00F80E9D"/>
    <w:rsid w:val="00F90AAB"/>
    <w:rsid w:val="00F92824"/>
    <w:rsid w:val="00F93FBE"/>
    <w:rsid w:val="00F97CD4"/>
    <w:rsid w:val="00FA01EC"/>
    <w:rsid w:val="00FA04C1"/>
    <w:rsid w:val="00FA0B85"/>
    <w:rsid w:val="00FA3941"/>
    <w:rsid w:val="00FA61D6"/>
    <w:rsid w:val="00FB55FB"/>
    <w:rsid w:val="00FC10AC"/>
    <w:rsid w:val="00FC4A1D"/>
    <w:rsid w:val="00FC6817"/>
    <w:rsid w:val="00FC7EE3"/>
    <w:rsid w:val="00FD017C"/>
    <w:rsid w:val="00FD4561"/>
    <w:rsid w:val="00FD4B0B"/>
    <w:rsid w:val="00FD4D12"/>
    <w:rsid w:val="00FD4F79"/>
    <w:rsid w:val="00FD622A"/>
    <w:rsid w:val="00FD7F8E"/>
    <w:rsid w:val="00FE39BC"/>
    <w:rsid w:val="00FE53CF"/>
    <w:rsid w:val="00FE62A5"/>
    <w:rsid w:val="00FF12A5"/>
    <w:rsid w:val="00FF4F7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66E389D8"/>
  <w15:docId w15:val="{3E458057-4AA1-483E-B128-A8BF5BE3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596"/>
    <w:rPr>
      <w:rFonts w:ascii="Arial" w:hAnsi="Arial"/>
      <w:sz w:val="22"/>
      <w:lang w:val="fr-FR"/>
    </w:rPr>
  </w:style>
  <w:style w:type="paragraph" w:styleId="Heading1">
    <w:name w:val="heading 1"/>
    <w:basedOn w:val="Normal"/>
    <w:next w:val="Normal"/>
    <w:link w:val="Heading1Char"/>
    <w:uiPriority w:val="99"/>
    <w:qFormat/>
    <w:rsid w:val="006039F6"/>
    <w:pPr>
      <w:keepNext/>
      <w:spacing w:before="240" w:after="60"/>
      <w:outlineLvl w:val="0"/>
    </w:pPr>
    <w:rPr>
      <w:rFonts w:cs="Arial"/>
      <w:b/>
      <w:bCs/>
      <w:kern w:val="32"/>
      <w:sz w:val="32"/>
      <w:szCs w:val="32"/>
    </w:rPr>
  </w:style>
  <w:style w:type="paragraph" w:styleId="Heading2">
    <w:name w:val="heading 2"/>
    <w:basedOn w:val="Normal"/>
    <w:next w:val="BodyContd"/>
    <w:link w:val="Heading2Char"/>
    <w:uiPriority w:val="99"/>
    <w:qFormat/>
    <w:rsid w:val="003A3454"/>
    <w:pPr>
      <w:keepNext/>
      <w:keepLines/>
      <w:tabs>
        <w:tab w:val="num" w:pos="0"/>
      </w:tabs>
      <w:suppressAutoHyphens/>
      <w:spacing w:before="200"/>
      <w:outlineLvl w:val="1"/>
    </w:pPr>
    <w:rPr>
      <w:rFonts w:cs="Arial"/>
      <w:b/>
      <w:bCs/>
      <w:color w:val="FF0000"/>
      <w:sz w:val="20"/>
      <w:lang w:val="en-US" w:eastAsia="ar-SA"/>
    </w:rPr>
  </w:style>
  <w:style w:type="paragraph" w:styleId="Heading3">
    <w:name w:val="heading 3"/>
    <w:basedOn w:val="Normal"/>
    <w:next w:val="Normal"/>
    <w:link w:val="Heading3Char"/>
    <w:uiPriority w:val="99"/>
    <w:qFormat/>
    <w:rsid w:val="003A3454"/>
    <w:pPr>
      <w:keepNext/>
      <w:keepLines/>
      <w:tabs>
        <w:tab w:val="num" w:pos="360"/>
      </w:tabs>
      <w:suppressAutoHyphens/>
      <w:spacing w:before="200"/>
      <w:ind w:left="360" w:hanging="360"/>
      <w:outlineLvl w:val="2"/>
    </w:pPr>
    <w:rPr>
      <w:rFonts w:cs="Arial"/>
      <w:b/>
      <w:bCs/>
      <w:color w:val="FF0000"/>
      <w:sz w:val="20"/>
      <w:lang w:val="en-US" w:eastAsia="ar-SA"/>
    </w:rPr>
  </w:style>
  <w:style w:type="paragraph" w:styleId="Heading4">
    <w:name w:val="heading 4"/>
    <w:basedOn w:val="Normal"/>
    <w:next w:val="Heading5"/>
    <w:link w:val="Heading4Char"/>
    <w:uiPriority w:val="99"/>
    <w:qFormat/>
    <w:rsid w:val="003A3454"/>
    <w:pPr>
      <w:keepNext/>
      <w:tabs>
        <w:tab w:val="num" w:pos="360"/>
      </w:tabs>
      <w:suppressAutoHyphens/>
      <w:spacing w:before="200"/>
      <w:ind w:left="360" w:hanging="360"/>
      <w:jc w:val="both"/>
      <w:outlineLvl w:val="3"/>
    </w:pPr>
    <w:rPr>
      <w:rFonts w:cs="Arial"/>
      <w:b/>
      <w:bCs/>
      <w:sz w:val="20"/>
      <w:lang w:val="en-US" w:eastAsia="ar-SA"/>
    </w:rPr>
  </w:style>
  <w:style w:type="paragraph" w:styleId="Heading5">
    <w:name w:val="heading 5"/>
    <w:basedOn w:val="Normal"/>
    <w:next w:val="BodyText"/>
    <w:link w:val="Heading5Char"/>
    <w:uiPriority w:val="99"/>
    <w:qFormat/>
    <w:rsid w:val="003A3454"/>
    <w:pPr>
      <w:keepNext/>
      <w:tabs>
        <w:tab w:val="num" w:pos="0"/>
      </w:tabs>
      <w:suppressAutoHyphens/>
      <w:spacing w:before="200"/>
      <w:jc w:val="both"/>
      <w:outlineLvl w:val="4"/>
    </w:pPr>
    <w:rPr>
      <w:rFonts w:cs="Arial"/>
      <w:b/>
      <w:bCs/>
      <w:sz w:val="20"/>
      <w:lang w:val="en-US" w:eastAsia="ar-SA"/>
    </w:rPr>
  </w:style>
  <w:style w:type="paragraph" w:styleId="Heading6">
    <w:name w:val="heading 6"/>
    <w:basedOn w:val="Normal"/>
    <w:next w:val="BodyText"/>
    <w:link w:val="Heading6Char"/>
    <w:uiPriority w:val="99"/>
    <w:qFormat/>
    <w:rsid w:val="003A3454"/>
    <w:pPr>
      <w:keepNext/>
      <w:tabs>
        <w:tab w:val="num" w:pos="0"/>
      </w:tabs>
      <w:suppressAutoHyphens/>
      <w:spacing w:before="200"/>
      <w:jc w:val="both"/>
      <w:outlineLvl w:val="5"/>
    </w:pPr>
    <w:rPr>
      <w:rFonts w:cs="Arial"/>
      <w:i/>
      <w:iCs/>
      <w:sz w:val="20"/>
      <w:lang w:val="en-US" w:eastAsia="ar-SA"/>
    </w:rPr>
  </w:style>
  <w:style w:type="paragraph" w:styleId="Heading7">
    <w:name w:val="heading 7"/>
    <w:basedOn w:val="Normal"/>
    <w:next w:val="BodyText"/>
    <w:link w:val="Heading7Char"/>
    <w:uiPriority w:val="99"/>
    <w:qFormat/>
    <w:rsid w:val="003A3454"/>
    <w:pPr>
      <w:tabs>
        <w:tab w:val="num" w:pos="4680"/>
      </w:tabs>
      <w:suppressAutoHyphens/>
      <w:spacing w:before="200"/>
      <w:ind w:left="4680" w:hanging="720"/>
      <w:outlineLvl w:val="6"/>
    </w:pPr>
    <w:rPr>
      <w:rFonts w:cs="Arial"/>
      <w:sz w:val="20"/>
      <w:lang w:val="en-US" w:eastAsia="ar-SA"/>
    </w:rPr>
  </w:style>
  <w:style w:type="paragraph" w:styleId="Heading8">
    <w:name w:val="heading 8"/>
    <w:basedOn w:val="Normal"/>
    <w:next w:val="BodyText"/>
    <w:link w:val="Heading8Char"/>
    <w:uiPriority w:val="99"/>
    <w:qFormat/>
    <w:rsid w:val="003A3454"/>
    <w:pPr>
      <w:tabs>
        <w:tab w:val="num" w:pos="5400"/>
      </w:tabs>
      <w:suppressAutoHyphens/>
      <w:spacing w:before="200"/>
      <w:ind w:left="5400" w:hanging="360"/>
      <w:outlineLvl w:val="7"/>
    </w:pPr>
    <w:rPr>
      <w:rFonts w:cs="Arial"/>
      <w:sz w:val="20"/>
      <w:lang w:val="en-US" w:eastAsia="ar-SA"/>
    </w:rPr>
  </w:style>
  <w:style w:type="paragraph" w:styleId="Heading9">
    <w:name w:val="heading 9"/>
    <w:basedOn w:val="Normal"/>
    <w:next w:val="BodyText"/>
    <w:link w:val="Heading9Char"/>
    <w:uiPriority w:val="99"/>
    <w:qFormat/>
    <w:rsid w:val="003A3454"/>
    <w:pPr>
      <w:tabs>
        <w:tab w:val="num" w:pos="6120"/>
      </w:tabs>
      <w:suppressAutoHyphens/>
      <w:ind w:left="6120" w:hanging="720"/>
      <w:outlineLvl w:val="8"/>
    </w:pPr>
    <w:rPr>
      <w:rFonts w:cs="Arial"/>
      <w:b/>
      <w:bCs/>
      <w:vanish/>
      <w:color w:val="FF0000"/>
      <w:sz w:val="18"/>
      <w:szCs w:val="18"/>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39F6"/>
    <w:rPr>
      <w:rFonts w:ascii="Arial" w:hAnsi="Arial" w:cs="Arial"/>
      <w:b/>
      <w:bCs/>
      <w:kern w:val="32"/>
      <w:sz w:val="32"/>
      <w:szCs w:val="32"/>
      <w:lang w:val="fr-FR"/>
    </w:rPr>
  </w:style>
  <w:style w:type="paragraph" w:customStyle="1" w:styleId="BodyContd">
    <w:name w:val="Body Cont'd"/>
    <w:aliases w:val="BC"/>
    <w:basedOn w:val="Normal"/>
    <w:next w:val="Normal"/>
    <w:rsid w:val="003A3454"/>
    <w:pPr>
      <w:suppressAutoHyphens/>
      <w:spacing w:before="200"/>
      <w:jc w:val="both"/>
    </w:pPr>
    <w:rPr>
      <w:rFonts w:cs="Arial"/>
      <w:sz w:val="20"/>
      <w:lang w:val="en-US" w:eastAsia="ar-SA"/>
    </w:rPr>
  </w:style>
  <w:style w:type="character" w:customStyle="1" w:styleId="Heading2Char">
    <w:name w:val="Heading 2 Char"/>
    <w:basedOn w:val="DefaultParagraphFont"/>
    <w:link w:val="Heading2"/>
    <w:uiPriority w:val="99"/>
    <w:rsid w:val="003A3454"/>
    <w:rPr>
      <w:rFonts w:ascii="Arial" w:hAnsi="Arial" w:cs="Arial"/>
      <w:b/>
      <w:bCs/>
      <w:color w:val="FF0000"/>
      <w:lang w:eastAsia="ar-SA"/>
    </w:rPr>
  </w:style>
  <w:style w:type="character" w:customStyle="1" w:styleId="Heading3Char">
    <w:name w:val="Heading 3 Char"/>
    <w:basedOn w:val="DefaultParagraphFont"/>
    <w:link w:val="Heading3"/>
    <w:uiPriority w:val="99"/>
    <w:rsid w:val="003A3454"/>
    <w:rPr>
      <w:rFonts w:ascii="Arial" w:hAnsi="Arial" w:cs="Arial"/>
      <w:b/>
      <w:bCs/>
      <w:color w:val="FF0000"/>
      <w:lang w:eastAsia="ar-SA"/>
    </w:rPr>
  </w:style>
  <w:style w:type="paragraph" w:styleId="BodyText">
    <w:name w:val="Body Text"/>
    <w:basedOn w:val="Normal"/>
    <w:link w:val="BodyTextChar"/>
    <w:uiPriority w:val="99"/>
    <w:rsid w:val="006039F6"/>
    <w:pPr>
      <w:jc w:val="both"/>
    </w:pPr>
    <w:rPr>
      <w:szCs w:val="22"/>
      <w:lang w:val="en-GB"/>
    </w:rPr>
  </w:style>
  <w:style w:type="character" w:customStyle="1" w:styleId="BodyTextChar">
    <w:name w:val="Body Text Char"/>
    <w:basedOn w:val="DefaultParagraphFont"/>
    <w:link w:val="BodyText"/>
    <w:uiPriority w:val="99"/>
    <w:rsid w:val="003A3454"/>
    <w:rPr>
      <w:rFonts w:ascii="Arial" w:hAnsi="Arial"/>
      <w:sz w:val="22"/>
      <w:szCs w:val="22"/>
      <w:lang w:val="en-GB"/>
    </w:rPr>
  </w:style>
  <w:style w:type="character" w:customStyle="1" w:styleId="Heading5Char">
    <w:name w:val="Heading 5 Char"/>
    <w:basedOn w:val="DefaultParagraphFont"/>
    <w:link w:val="Heading5"/>
    <w:uiPriority w:val="99"/>
    <w:rsid w:val="003A3454"/>
    <w:rPr>
      <w:rFonts w:ascii="Arial" w:hAnsi="Arial" w:cs="Arial"/>
      <w:b/>
      <w:bCs/>
      <w:lang w:eastAsia="ar-SA"/>
    </w:rPr>
  </w:style>
  <w:style w:type="character" w:customStyle="1" w:styleId="Heading4Char">
    <w:name w:val="Heading 4 Char"/>
    <w:basedOn w:val="DefaultParagraphFont"/>
    <w:link w:val="Heading4"/>
    <w:uiPriority w:val="99"/>
    <w:rsid w:val="003A3454"/>
    <w:rPr>
      <w:rFonts w:ascii="Arial" w:hAnsi="Arial" w:cs="Arial"/>
      <w:b/>
      <w:bCs/>
      <w:lang w:eastAsia="ar-SA"/>
    </w:rPr>
  </w:style>
  <w:style w:type="character" w:customStyle="1" w:styleId="Heading6Char">
    <w:name w:val="Heading 6 Char"/>
    <w:basedOn w:val="DefaultParagraphFont"/>
    <w:link w:val="Heading6"/>
    <w:uiPriority w:val="99"/>
    <w:rsid w:val="003A3454"/>
    <w:rPr>
      <w:rFonts w:ascii="Arial" w:hAnsi="Arial" w:cs="Arial"/>
      <w:i/>
      <w:iCs/>
      <w:lang w:eastAsia="ar-SA"/>
    </w:rPr>
  </w:style>
  <w:style w:type="character" w:customStyle="1" w:styleId="Heading7Char">
    <w:name w:val="Heading 7 Char"/>
    <w:basedOn w:val="DefaultParagraphFont"/>
    <w:link w:val="Heading7"/>
    <w:uiPriority w:val="99"/>
    <w:rsid w:val="003A3454"/>
    <w:rPr>
      <w:rFonts w:ascii="Arial" w:hAnsi="Arial" w:cs="Arial"/>
      <w:lang w:eastAsia="ar-SA"/>
    </w:rPr>
  </w:style>
  <w:style w:type="character" w:customStyle="1" w:styleId="Heading8Char">
    <w:name w:val="Heading 8 Char"/>
    <w:basedOn w:val="DefaultParagraphFont"/>
    <w:link w:val="Heading8"/>
    <w:uiPriority w:val="99"/>
    <w:rsid w:val="003A3454"/>
    <w:rPr>
      <w:rFonts w:ascii="Arial" w:hAnsi="Arial" w:cs="Arial"/>
      <w:lang w:eastAsia="ar-SA"/>
    </w:rPr>
  </w:style>
  <w:style w:type="character" w:customStyle="1" w:styleId="Heading9Char">
    <w:name w:val="Heading 9 Char"/>
    <w:basedOn w:val="DefaultParagraphFont"/>
    <w:link w:val="Heading9"/>
    <w:uiPriority w:val="99"/>
    <w:rsid w:val="003A3454"/>
    <w:rPr>
      <w:rFonts w:ascii="Arial" w:hAnsi="Arial" w:cs="Arial"/>
      <w:b/>
      <w:bCs/>
      <w:vanish/>
      <w:color w:val="FF0000"/>
      <w:sz w:val="18"/>
      <w:szCs w:val="18"/>
      <w:lang w:eastAsia="ar-SA"/>
    </w:rPr>
  </w:style>
  <w:style w:type="paragraph" w:customStyle="1" w:styleId="H2">
    <w:name w:val="H2"/>
    <w:basedOn w:val="Normal"/>
    <w:next w:val="Normal"/>
    <w:rsid w:val="006039F6"/>
    <w:pPr>
      <w:keepNext/>
      <w:spacing w:before="100" w:after="100"/>
      <w:outlineLvl w:val="2"/>
    </w:pPr>
    <w:rPr>
      <w:b/>
      <w:snapToGrid w:val="0"/>
      <w:sz w:val="36"/>
      <w:lang w:val="en-US"/>
    </w:rPr>
  </w:style>
  <w:style w:type="table" w:styleId="TableGrid">
    <w:name w:val="Table Grid"/>
    <w:basedOn w:val="TableNormal"/>
    <w:uiPriority w:val="59"/>
    <w:rsid w:val="00603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039F6"/>
    <w:pPr>
      <w:spacing w:after="120" w:line="480" w:lineRule="auto"/>
      <w:ind w:left="283"/>
    </w:pPr>
  </w:style>
  <w:style w:type="paragraph" w:customStyle="1" w:styleId="Preformatted">
    <w:name w:val="Preformatted"/>
    <w:basedOn w:val="Normal"/>
    <w:rsid w:val="006039F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n-US"/>
    </w:rPr>
  </w:style>
  <w:style w:type="paragraph" w:customStyle="1" w:styleId="BodyText21">
    <w:name w:val="Body Text 21"/>
    <w:basedOn w:val="Normal"/>
    <w:rsid w:val="006039F6"/>
    <w:pPr>
      <w:spacing w:after="120"/>
      <w:jc w:val="both"/>
    </w:pPr>
    <w:rPr>
      <w:lang w:val="en-AU" w:eastAsia="fr-FR"/>
    </w:rPr>
  </w:style>
  <w:style w:type="paragraph" w:styleId="BodyText2">
    <w:name w:val="Body Text 2"/>
    <w:basedOn w:val="Normal"/>
    <w:rsid w:val="006039F6"/>
    <w:pPr>
      <w:spacing w:after="120" w:line="480" w:lineRule="auto"/>
    </w:pPr>
  </w:style>
  <w:style w:type="paragraph" w:styleId="Index1">
    <w:name w:val="index 1"/>
    <w:basedOn w:val="Normal"/>
    <w:next w:val="Normal"/>
    <w:semiHidden/>
    <w:rsid w:val="006039F6"/>
    <w:pPr>
      <w:tabs>
        <w:tab w:val="decimal" w:leader="dot" w:pos="9000"/>
      </w:tabs>
      <w:jc w:val="both"/>
    </w:pPr>
    <w:rPr>
      <w:lang w:val="en-GB" w:eastAsia="fr-FR"/>
    </w:rPr>
  </w:style>
  <w:style w:type="paragraph" w:styleId="Header">
    <w:name w:val="header"/>
    <w:basedOn w:val="Normal"/>
    <w:link w:val="HeaderChar"/>
    <w:uiPriority w:val="99"/>
    <w:rsid w:val="006039F6"/>
    <w:pPr>
      <w:tabs>
        <w:tab w:val="center" w:pos="4320"/>
        <w:tab w:val="right" w:pos="8640"/>
      </w:tabs>
    </w:pPr>
  </w:style>
  <w:style w:type="character" w:customStyle="1" w:styleId="HeaderChar">
    <w:name w:val="Header Char"/>
    <w:basedOn w:val="DefaultParagraphFont"/>
    <w:link w:val="Header"/>
    <w:uiPriority w:val="99"/>
    <w:rsid w:val="00662E12"/>
    <w:rPr>
      <w:lang w:val="fr-FR"/>
    </w:rPr>
  </w:style>
  <w:style w:type="paragraph" w:styleId="Footer">
    <w:name w:val="footer"/>
    <w:basedOn w:val="Normal"/>
    <w:link w:val="FooterChar"/>
    <w:uiPriority w:val="99"/>
    <w:rsid w:val="006039F6"/>
    <w:pPr>
      <w:tabs>
        <w:tab w:val="center" w:pos="4320"/>
        <w:tab w:val="right" w:pos="8640"/>
      </w:tabs>
    </w:pPr>
  </w:style>
  <w:style w:type="character" w:customStyle="1" w:styleId="FooterChar">
    <w:name w:val="Footer Char"/>
    <w:basedOn w:val="DefaultParagraphFont"/>
    <w:link w:val="Footer"/>
    <w:uiPriority w:val="99"/>
    <w:rsid w:val="003A3454"/>
    <w:rPr>
      <w:rFonts w:ascii="Arial" w:hAnsi="Arial"/>
      <w:sz w:val="22"/>
      <w:lang w:val="fr-FR"/>
    </w:rPr>
  </w:style>
  <w:style w:type="paragraph" w:customStyle="1" w:styleId="H1">
    <w:name w:val="H1"/>
    <w:basedOn w:val="Normal"/>
    <w:next w:val="Normal"/>
    <w:rsid w:val="006039F6"/>
    <w:pPr>
      <w:keepNext/>
      <w:spacing w:before="100" w:after="100"/>
      <w:outlineLvl w:val="1"/>
    </w:pPr>
    <w:rPr>
      <w:b/>
      <w:snapToGrid w:val="0"/>
      <w:kern w:val="36"/>
      <w:sz w:val="48"/>
      <w:lang w:val="en-US"/>
    </w:rPr>
  </w:style>
  <w:style w:type="character" w:styleId="PageNumber">
    <w:name w:val="page number"/>
    <w:basedOn w:val="DefaultParagraphFont"/>
    <w:uiPriority w:val="99"/>
    <w:rsid w:val="006039F6"/>
  </w:style>
  <w:style w:type="paragraph" w:customStyle="1" w:styleId="Doctext">
    <w:name w:val="Doctext"/>
    <w:aliases w:val="dt,dt + (Latin) Arial,(Asiatique) Times New Roman,9 pt,Gras"/>
    <w:link w:val="DoctextChar"/>
    <w:uiPriority w:val="99"/>
    <w:rsid w:val="006039F6"/>
    <w:pPr>
      <w:spacing w:before="240" w:line="260" w:lineRule="atLeast"/>
      <w:ind w:firstLine="720"/>
      <w:jc w:val="both"/>
    </w:pPr>
    <w:rPr>
      <w:rFonts w:eastAsia="SimSun"/>
      <w:sz w:val="22"/>
      <w:szCs w:val="22"/>
      <w:lang w:val="en-GB"/>
    </w:rPr>
  </w:style>
  <w:style w:type="character" w:customStyle="1" w:styleId="DoctextChar">
    <w:name w:val="Doctext Char"/>
    <w:aliases w:val="dt Char"/>
    <w:basedOn w:val="DefaultParagraphFont"/>
    <w:link w:val="Doctext"/>
    <w:uiPriority w:val="99"/>
    <w:rsid w:val="006039F6"/>
    <w:rPr>
      <w:rFonts w:eastAsia="SimSun"/>
      <w:sz w:val="22"/>
      <w:szCs w:val="22"/>
      <w:lang w:val="en-GB" w:eastAsia="en-US" w:bidi="ar-SA"/>
    </w:rPr>
  </w:style>
  <w:style w:type="paragraph" w:customStyle="1" w:styleId="CharChar1">
    <w:name w:val="Char Char1"/>
    <w:basedOn w:val="Normal"/>
    <w:rsid w:val="006039F6"/>
    <w:pPr>
      <w:tabs>
        <w:tab w:val="left" w:pos="1440"/>
      </w:tabs>
      <w:spacing w:after="160" w:line="240" w:lineRule="exact"/>
    </w:pPr>
    <w:rPr>
      <w:rFonts w:ascii="Verdana" w:eastAsia="SimSun" w:hAnsi="Verdana"/>
      <w:sz w:val="24"/>
      <w:lang w:val="en-US" w:eastAsia="zh-CN"/>
    </w:rPr>
  </w:style>
  <w:style w:type="paragraph" w:customStyle="1" w:styleId="Lemma">
    <w:name w:val="Lemma"/>
    <w:basedOn w:val="Normal"/>
    <w:rsid w:val="006039F6"/>
    <w:pPr>
      <w:tabs>
        <w:tab w:val="left" w:pos="3402"/>
      </w:tabs>
      <w:spacing w:after="60"/>
      <w:ind w:left="3402" w:hanging="3402"/>
      <w:jc w:val="both"/>
    </w:pPr>
    <w:rPr>
      <w:b/>
      <w:i/>
      <w:noProof/>
      <w:lang w:val="nl-NL"/>
    </w:rPr>
  </w:style>
  <w:style w:type="paragraph" w:customStyle="1" w:styleId="ListParagraph1">
    <w:name w:val="List Paragraph1"/>
    <w:basedOn w:val="Normal"/>
    <w:uiPriority w:val="34"/>
    <w:qFormat/>
    <w:rsid w:val="006039F6"/>
    <w:pPr>
      <w:ind w:left="720"/>
    </w:pPr>
  </w:style>
  <w:style w:type="paragraph" w:customStyle="1" w:styleId="AONormal">
    <w:name w:val="AONormal"/>
    <w:uiPriority w:val="99"/>
    <w:rsid w:val="006039F6"/>
    <w:pPr>
      <w:overflowPunct w:val="0"/>
      <w:autoSpaceDE w:val="0"/>
      <w:autoSpaceDN w:val="0"/>
      <w:adjustRightInd w:val="0"/>
      <w:spacing w:line="260" w:lineRule="atLeast"/>
      <w:textAlignment w:val="baseline"/>
    </w:pPr>
    <w:rPr>
      <w:rFonts w:cs="Arial Unicode MS"/>
      <w:sz w:val="22"/>
      <w:szCs w:val="22"/>
      <w:lang w:val="en-GB"/>
    </w:rPr>
  </w:style>
  <w:style w:type="paragraph" w:customStyle="1" w:styleId="DeltaViewTableBody">
    <w:name w:val="DeltaView Table Body"/>
    <w:basedOn w:val="Normal"/>
    <w:rsid w:val="006039F6"/>
    <w:pPr>
      <w:overflowPunct w:val="0"/>
      <w:autoSpaceDE w:val="0"/>
      <w:autoSpaceDN w:val="0"/>
      <w:adjustRightInd w:val="0"/>
      <w:textAlignment w:val="baseline"/>
    </w:pPr>
    <w:rPr>
      <w:rFonts w:cs="Arial Unicode MS"/>
      <w:sz w:val="24"/>
      <w:szCs w:val="24"/>
      <w:lang w:val="en-US"/>
    </w:rPr>
  </w:style>
  <w:style w:type="paragraph" w:styleId="FootnoteText">
    <w:name w:val="footnote text"/>
    <w:aliases w:val="FT,ft"/>
    <w:basedOn w:val="Normal"/>
    <w:link w:val="FootnoteTextChar"/>
    <w:uiPriority w:val="99"/>
    <w:rsid w:val="006039F6"/>
    <w:rPr>
      <w:lang w:eastAsia="ja-JP"/>
    </w:rPr>
  </w:style>
  <w:style w:type="character" w:customStyle="1" w:styleId="FootnoteTextChar">
    <w:name w:val="Footnote Text Char"/>
    <w:aliases w:val="FT Char,ft Char"/>
    <w:basedOn w:val="DefaultParagraphFont"/>
    <w:link w:val="FootnoteText"/>
    <w:uiPriority w:val="99"/>
    <w:locked/>
    <w:rsid w:val="006039F6"/>
    <w:rPr>
      <w:lang w:val="fr-FR" w:eastAsia="ja-JP" w:bidi="ar-SA"/>
    </w:rPr>
  </w:style>
  <w:style w:type="character" w:styleId="FootnoteReference">
    <w:name w:val="footnote reference"/>
    <w:basedOn w:val="DefaultParagraphFont"/>
    <w:uiPriority w:val="99"/>
    <w:rsid w:val="006039F6"/>
    <w:rPr>
      <w:vertAlign w:val="superscript"/>
    </w:rPr>
  </w:style>
  <w:style w:type="character" w:customStyle="1" w:styleId="DeltaViewInsertion">
    <w:name w:val="DeltaView Insertion"/>
    <w:uiPriority w:val="99"/>
    <w:rsid w:val="006039F6"/>
    <w:rPr>
      <w:color w:val="000080"/>
      <w:spacing w:val="0"/>
      <w:u w:val="double"/>
    </w:rPr>
  </w:style>
  <w:style w:type="paragraph" w:customStyle="1" w:styleId="Para1">
    <w:name w:val="Para1"/>
    <w:aliases w:val="p1"/>
    <w:rsid w:val="006039F6"/>
    <w:pPr>
      <w:spacing w:before="240" w:line="260" w:lineRule="atLeast"/>
      <w:ind w:left="720"/>
      <w:jc w:val="both"/>
    </w:pPr>
    <w:rPr>
      <w:rFonts w:eastAsia="SimSun"/>
      <w:lang w:val="en-GB"/>
    </w:rPr>
  </w:style>
  <w:style w:type="character" w:styleId="CommentReference">
    <w:name w:val="annotation reference"/>
    <w:basedOn w:val="DefaultParagraphFont"/>
    <w:uiPriority w:val="99"/>
    <w:semiHidden/>
    <w:rsid w:val="006039F6"/>
    <w:rPr>
      <w:rFonts w:cs="Times New Roman"/>
      <w:sz w:val="16"/>
      <w:szCs w:val="16"/>
    </w:rPr>
  </w:style>
  <w:style w:type="paragraph" w:styleId="CommentText">
    <w:name w:val="annotation text"/>
    <w:basedOn w:val="Normal"/>
    <w:link w:val="CommentTextChar"/>
    <w:uiPriority w:val="99"/>
    <w:semiHidden/>
    <w:rsid w:val="006039F6"/>
  </w:style>
  <w:style w:type="character" w:customStyle="1" w:styleId="CommentTextChar">
    <w:name w:val="Comment Text Char"/>
    <w:basedOn w:val="DefaultParagraphFont"/>
    <w:link w:val="CommentText"/>
    <w:uiPriority w:val="99"/>
    <w:semiHidden/>
    <w:rsid w:val="006039F6"/>
    <w:rPr>
      <w:lang w:eastAsia="en-US" w:bidi="ar-SA"/>
    </w:rPr>
  </w:style>
  <w:style w:type="character" w:customStyle="1" w:styleId="DefinedWord">
    <w:name w:val="DefinedWord"/>
    <w:basedOn w:val="DefaultParagraphFont"/>
    <w:rsid w:val="006039F6"/>
    <w:rPr>
      <w:rFonts w:ascii="Arial" w:hAnsi="Arial" w:cs="Arial"/>
      <w:color w:val="auto"/>
      <w:sz w:val="20"/>
      <w:u w:val="none"/>
      <w:lang w:val="en-US"/>
    </w:rPr>
  </w:style>
  <w:style w:type="paragraph" w:styleId="ListParagraph">
    <w:name w:val="List Paragraph"/>
    <w:basedOn w:val="Normal"/>
    <w:link w:val="ListParagraphChar"/>
    <w:uiPriority w:val="34"/>
    <w:qFormat/>
    <w:rsid w:val="006039F6"/>
    <w:pPr>
      <w:ind w:left="720"/>
      <w:contextualSpacing/>
    </w:pPr>
  </w:style>
  <w:style w:type="character" w:customStyle="1" w:styleId="ListParagraphChar">
    <w:name w:val="List Paragraph Char"/>
    <w:link w:val="ListParagraph"/>
    <w:uiPriority w:val="34"/>
    <w:locked/>
    <w:rsid w:val="00841A74"/>
    <w:rPr>
      <w:lang w:val="fr-FR"/>
    </w:rPr>
  </w:style>
  <w:style w:type="paragraph" w:customStyle="1" w:styleId="Def1">
    <w:name w:val="Def1"/>
    <w:aliases w:val="d1,Defhead"/>
    <w:next w:val="Normal"/>
    <w:rsid w:val="006039F6"/>
    <w:pPr>
      <w:spacing w:before="240" w:line="260" w:lineRule="atLeast"/>
      <w:ind w:left="720"/>
      <w:jc w:val="both"/>
    </w:pPr>
    <w:rPr>
      <w:rFonts w:eastAsia="SimSun"/>
      <w:szCs w:val="22"/>
      <w:lang w:val="en-GB"/>
    </w:rPr>
  </w:style>
  <w:style w:type="paragraph" w:customStyle="1" w:styleId="Para2">
    <w:name w:val="Para2"/>
    <w:aliases w:val="P2"/>
    <w:basedOn w:val="Para1"/>
    <w:uiPriority w:val="99"/>
    <w:rsid w:val="006039F6"/>
    <w:pPr>
      <w:ind w:left="1440"/>
    </w:pPr>
  </w:style>
  <w:style w:type="character" w:customStyle="1" w:styleId="Doctext1">
    <w:name w:val="Doctext1"/>
    <w:aliases w:val="dt + (Latin) Arial1,(Asiatique) Times New Roman1,9 pt1,Gras Car Car"/>
    <w:uiPriority w:val="99"/>
    <w:locked/>
    <w:rsid w:val="006039F6"/>
    <w:rPr>
      <w:rFonts w:eastAsia="SimSun"/>
      <w:sz w:val="22"/>
      <w:lang w:val="en-GB"/>
    </w:rPr>
  </w:style>
  <w:style w:type="paragraph" w:styleId="BalloonText">
    <w:name w:val="Balloon Text"/>
    <w:basedOn w:val="Normal"/>
    <w:link w:val="BalloonTextChar"/>
    <w:uiPriority w:val="99"/>
    <w:semiHidden/>
    <w:unhideWhenUsed/>
    <w:rsid w:val="006039F6"/>
    <w:rPr>
      <w:rFonts w:ascii="Tahoma" w:hAnsi="Tahoma" w:cs="Tahoma"/>
      <w:sz w:val="16"/>
      <w:szCs w:val="16"/>
    </w:rPr>
  </w:style>
  <w:style w:type="character" w:customStyle="1" w:styleId="BalloonTextChar">
    <w:name w:val="Balloon Text Char"/>
    <w:basedOn w:val="DefaultParagraphFont"/>
    <w:link w:val="BalloonText"/>
    <w:uiPriority w:val="99"/>
    <w:semiHidden/>
    <w:rsid w:val="006039F6"/>
    <w:rPr>
      <w:rFonts w:ascii="Tahoma" w:hAnsi="Tahoma" w:cs="Tahoma"/>
      <w:sz w:val="16"/>
      <w:szCs w:val="16"/>
      <w:lang w:val="fr-FR"/>
    </w:rPr>
  </w:style>
  <w:style w:type="paragraph" w:styleId="CommentSubject">
    <w:name w:val="annotation subject"/>
    <w:basedOn w:val="CommentText"/>
    <w:next w:val="CommentText"/>
    <w:link w:val="CommentSubjectChar"/>
    <w:uiPriority w:val="99"/>
    <w:semiHidden/>
    <w:unhideWhenUsed/>
    <w:rsid w:val="006039F6"/>
    <w:rPr>
      <w:b/>
      <w:bCs/>
    </w:rPr>
  </w:style>
  <w:style w:type="character" w:customStyle="1" w:styleId="CommentSubjectChar">
    <w:name w:val="Comment Subject Char"/>
    <w:basedOn w:val="CommentTextChar"/>
    <w:link w:val="CommentSubject"/>
    <w:uiPriority w:val="99"/>
    <w:semiHidden/>
    <w:rsid w:val="006039F6"/>
    <w:rPr>
      <w:b/>
      <w:bCs/>
      <w:lang w:val="fr-FR" w:eastAsia="en-US" w:bidi="ar-SA"/>
    </w:rPr>
  </w:style>
  <w:style w:type="paragraph" w:customStyle="1" w:styleId="CarCarChar1CarCarCharCarCar">
    <w:name w:val="Car Car Char1 Car Car Char Car Car"/>
    <w:basedOn w:val="Normal"/>
    <w:rsid w:val="006039F6"/>
    <w:pPr>
      <w:spacing w:after="160" w:line="240" w:lineRule="exact"/>
    </w:pPr>
    <w:rPr>
      <w:rFonts w:ascii="Verdana" w:hAnsi="Verdana"/>
      <w:lang w:val="en-US"/>
    </w:rPr>
  </w:style>
  <w:style w:type="paragraph" w:customStyle="1" w:styleId="Char1CharCharCharCharChar">
    <w:name w:val="Char1 Char Char Char Char Char"/>
    <w:basedOn w:val="Normal"/>
    <w:rsid w:val="006039F6"/>
    <w:pPr>
      <w:spacing w:after="160" w:line="240" w:lineRule="exact"/>
    </w:pPr>
    <w:rPr>
      <w:rFonts w:ascii="Verdana" w:hAnsi="Verdana"/>
      <w:lang w:val="en-US"/>
    </w:rPr>
  </w:style>
  <w:style w:type="character" w:styleId="Hyperlink">
    <w:name w:val="Hyperlink"/>
    <w:basedOn w:val="DefaultParagraphFont"/>
    <w:unhideWhenUsed/>
    <w:rsid w:val="006039F6"/>
    <w:rPr>
      <w:color w:val="0000FF"/>
      <w:u w:val="single"/>
    </w:rPr>
  </w:style>
  <w:style w:type="paragraph" w:customStyle="1" w:styleId="BodyMain">
    <w:name w:val="Body Main"/>
    <w:aliases w:val="BM,BodyMain,BodyMain Cont'd,normal + 11 pt,Red"/>
    <w:basedOn w:val="Normal"/>
    <w:link w:val="BodyMainChar"/>
    <w:uiPriority w:val="99"/>
    <w:rsid w:val="006039F6"/>
    <w:pPr>
      <w:spacing w:before="200"/>
      <w:jc w:val="both"/>
    </w:pPr>
    <w:rPr>
      <w:lang w:val="en-US"/>
    </w:rPr>
  </w:style>
  <w:style w:type="character" w:customStyle="1" w:styleId="BodyMainChar">
    <w:name w:val="Body Main Char"/>
    <w:aliases w:val="BM Char,BodyMain Char,BodyMain Cont'd Char"/>
    <w:basedOn w:val="DefaultParagraphFont"/>
    <w:link w:val="BodyMain"/>
    <w:uiPriority w:val="99"/>
    <w:rsid w:val="006039F6"/>
    <w:rPr>
      <w:rFonts w:ascii="Arial" w:hAnsi="Arial"/>
    </w:rPr>
  </w:style>
  <w:style w:type="paragraph" w:customStyle="1" w:styleId="Default">
    <w:name w:val="Default"/>
    <w:rsid w:val="006039F6"/>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6039F6"/>
    <w:rPr>
      <w:lang w:val="fr-FR"/>
    </w:rPr>
  </w:style>
  <w:style w:type="character" w:styleId="PlaceholderText">
    <w:name w:val="Placeholder Text"/>
    <w:basedOn w:val="DefaultParagraphFont"/>
    <w:uiPriority w:val="99"/>
    <w:semiHidden/>
    <w:rsid w:val="00791021"/>
    <w:rPr>
      <w:color w:val="808080"/>
    </w:rPr>
  </w:style>
  <w:style w:type="character" w:customStyle="1" w:styleId="WW8Num1z0">
    <w:name w:val="WW8Num1z0"/>
    <w:uiPriority w:val="99"/>
    <w:rsid w:val="003A3454"/>
    <w:rPr>
      <w:rFonts w:ascii="Symbol" w:hAnsi="Symbol" w:cs="Symbol"/>
    </w:rPr>
  </w:style>
  <w:style w:type="character" w:customStyle="1" w:styleId="WW8Num2z0">
    <w:name w:val="WW8Num2z0"/>
    <w:uiPriority w:val="99"/>
    <w:rsid w:val="003A3454"/>
    <w:rPr>
      <w:rFonts w:ascii="Wingdings" w:hAnsi="Wingdings" w:cs="Wingdings"/>
      <w:color w:val="BD0000"/>
    </w:rPr>
  </w:style>
  <w:style w:type="character" w:customStyle="1" w:styleId="WW8Num2z1">
    <w:name w:val="WW8Num2z1"/>
    <w:uiPriority w:val="99"/>
    <w:rsid w:val="003A3454"/>
    <w:rPr>
      <w:rFonts w:ascii="Courier New" w:hAnsi="Courier New" w:cs="Courier New"/>
    </w:rPr>
  </w:style>
  <w:style w:type="character" w:customStyle="1" w:styleId="WW8Num2z2">
    <w:name w:val="WW8Num2z2"/>
    <w:uiPriority w:val="99"/>
    <w:rsid w:val="003A3454"/>
    <w:rPr>
      <w:rFonts w:ascii="Wingdings" w:hAnsi="Wingdings" w:cs="Wingdings"/>
    </w:rPr>
  </w:style>
  <w:style w:type="character" w:customStyle="1" w:styleId="WW8Num2z3">
    <w:name w:val="WW8Num2z3"/>
    <w:uiPriority w:val="99"/>
    <w:rsid w:val="003A3454"/>
    <w:rPr>
      <w:rFonts w:ascii="Symbol" w:hAnsi="Symbol" w:cs="Symbol"/>
    </w:rPr>
  </w:style>
  <w:style w:type="character" w:customStyle="1" w:styleId="WW8Num4z0">
    <w:name w:val="WW8Num4z0"/>
    <w:uiPriority w:val="99"/>
    <w:rsid w:val="003A3454"/>
    <w:rPr>
      <w:rFonts w:ascii="Wingdings" w:hAnsi="Wingdings" w:cs="Wingdings"/>
    </w:rPr>
  </w:style>
  <w:style w:type="character" w:customStyle="1" w:styleId="WW8Num4z1">
    <w:name w:val="WW8Num4z1"/>
    <w:uiPriority w:val="99"/>
    <w:rsid w:val="003A3454"/>
    <w:rPr>
      <w:rFonts w:ascii="Courier New" w:hAnsi="Courier New" w:cs="Courier New"/>
    </w:rPr>
  </w:style>
  <w:style w:type="character" w:customStyle="1" w:styleId="WW8Num4z2">
    <w:name w:val="WW8Num4z2"/>
    <w:uiPriority w:val="99"/>
    <w:rsid w:val="003A3454"/>
    <w:rPr>
      <w:rFonts w:ascii="Wingdings" w:hAnsi="Wingdings" w:cs="Wingdings"/>
    </w:rPr>
  </w:style>
  <w:style w:type="character" w:customStyle="1" w:styleId="WW8Num4z3">
    <w:name w:val="WW8Num4z3"/>
    <w:uiPriority w:val="99"/>
    <w:rsid w:val="003A3454"/>
    <w:rPr>
      <w:rFonts w:ascii="Symbol" w:hAnsi="Symbol" w:cs="Symbol"/>
    </w:rPr>
  </w:style>
  <w:style w:type="character" w:customStyle="1" w:styleId="WW8Num5z0">
    <w:name w:val="WW8Num5z0"/>
    <w:uiPriority w:val="99"/>
    <w:rsid w:val="003A3454"/>
    <w:rPr>
      <w:rFonts w:ascii="Symbol" w:hAnsi="Symbol" w:cs="Symbol"/>
    </w:rPr>
  </w:style>
  <w:style w:type="character" w:customStyle="1" w:styleId="WW8Num5z1">
    <w:name w:val="WW8Num5z1"/>
    <w:uiPriority w:val="99"/>
    <w:rsid w:val="003A3454"/>
    <w:rPr>
      <w:rFonts w:ascii="Courier New" w:hAnsi="Courier New" w:cs="Courier New"/>
    </w:rPr>
  </w:style>
  <w:style w:type="character" w:customStyle="1" w:styleId="WW8Num5z2">
    <w:name w:val="WW8Num5z2"/>
    <w:uiPriority w:val="99"/>
    <w:rsid w:val="003A3454"/>
    <w:rPr>
      <w:rFonts w:ascii="Wingdings" w:hAnsi="Wingdings" w:cs="Wingdings"/>
    </w:rPr>
  </w:style>
  <w:style w:type="character" w:customStyle="1" w:styleId="WW8Num5z3">
    <w:name w:val="WW8Num5z3"/>
    <w:uiPriority w:val="99"/>
    <w:rsid w:val="003A3454"/>
    <w:rPr>
      <w:rFonts w:ascii="Symbol" w:hAnsi="Symbol" w:cs="Symbol"/>
    </w:rPr>
  </w:style>
  <w:style w:type="character" w:customStyle="1" w:styleId="WW8Num6z0">
    <w:name w:val="WW8Num6z0"/>
    <w:uiPriority w:val="99"/>
    <w:rsid w:val="003A3454"/>
    <w:rPr>
      <w:rFonts w:ascii="Arial" w:hAnsi="Arial" w:cs="Arial"/>
      <w:color w:val="BD0000"/>
    </w:rPr>
  </w:style>
  <w:style w:type="character" w:customStyle="1" w:styleId="WW8Num6z1">
    <w:name w:val="WW8Num6z1"/>
    <w:uiPriority w:val="99"/>
    <w:rsid w:val="003A3454"/>
    <w:rPr>
      <w:rFonts w:ascii="Courier New" w:hAnsi="Courier New" w:cs="Courier New"/>
    </w:rPr>
  </w:style>
  <w:style w:type="character" w:customStyle="1" w:styleId="WW8Num6z2">
    <w:name w:val="WW8Num6z2"/>
    <w:uiPriority w:val="99"/>
    <w:rsid w:val="003A3454"/>
    <w:rPr>
      <w:rFonts w:ascii="Wingdings" w:hAnsi="Wingdings" w:cs="Wingdings"/>
    </w:rPr>
  </w:style>
  <w:style w:type="character" w:customStyle="1" w:styleId="WW8Num6z3">
    <w:name w:val="WW8Num6z3"/>
    <w:uiPriority w:val="99"/>
    <w:rsid w:val="003A3454"/>
    <w:rPr>
      <w:rFonts w:ascii="Symbol" w:hAnsi="Symbol" w:cs="Symbol"/>
    </w:rPr>
  </w:style>
  <w:style w:type="character" w:customStyle="1" w:styleId="WW8Num8z0">
    <w:name w:val="WW8Num8z0"/>
    <w:uiPriority w:val="99"/>
    <w:rsid w:val="003A3454"/>
    <w:rPr>
      <w:rFonts w:ascii="Arial" w:hAnsi="Arial" w:cs="Arial"/>
      <w:b/>
      <w:bCs/>
      <w:color w:val="FF0000"/>
      <w:position w:val="0"/>
      <w:sz w:val="20"/>
      <w:szCs w:val="20"/>
      <w:vertAlign w:val="baseline"/>
    </w:rPr>
  </w:style>
  <w:style w:type="character" w:customStyle="1" w:styleId="WW8Num8z1">
    <w:name w:val="WW8Num8z1"/>
    <w:uiPriority w:val="99"/>
    <w:rsid w:val="003A3454"/>
    <w:rPr>
      <w:b/>
      <w:bCs/>
      <w:color w:val="auto"/>
      <w:position w:val="0"/>
      <w:sz w:val="20"/>
      <w:szCs w:val="20"/>
      <w:u w:val="none"/>
      <w:vertAlign w:val="baseline"/>
    </w:rPr>
  </w:style>
  <w:style w:type="character" w:customStyle="1" w:styleId="WW8Num8z2">
    <w:name w:val="WW8Num8z2"/>
    <w:uiPriority w:val="99"/>
    <w:rsid w:val="003A3454"/>
    <w:rPr>
      <w:b/>
      <w:bCs/>
      <w:sz w:val="20"/>
      <w:szCs w:val="20"/>
    </w:rPr>
  </w:style>
  <w:style w:type="character" w:customStyle="1" w:styleId="WW8Num8z6">
    <w:name w:val="WW8Num8z6"/>
    <w:uiPriority w:val="99"/>
    <w:rsid w:val="003A3454"/>
    <w:rPr>
      <w:sz w:val="24"/>
      <w:szCs w:val="24"/>
    </w:rPr>
  </w:style>
  <w:style w:type="character" w:customStyle="1" w:styleId="WW8Num11z0">
    <w:name w:val="WW8Num11z0"/>
    <w:uiPriority w:val="99"/>
    <w:rsid w:val="003A3454"/>
    <w:rPr>
      <w:rFonts w:ascii="Times New Roman" w:hAnsi="Times New Roman" w:cs="Times New Roman"/>
    </w:rPr>
  </w:style>
  <w:style w:type="character" w:customStyle="1" w:styleId="WW8Num11z1">
    <w:name w:val="WW8Num11z1"/>
    <w:uiPriority w:val="99"/>
    <w:rsid w:val="003A3454"/>
    <w:rPr>
      <w:rFonts w:ascii="Courier New" w:hAnsi="Courier New" w:cs="Courier New"/>
    </w:rPr>
  </w:style>
  <w:style w:type="character" w:customStyle="1" w:styleId="WW8Num11z2">
    <w:name w:val="WW8Num11z2"/>
    <w:uiPriority w:val="99"/>
    <w:rsid w:val="003A3454"/>
    <w:rPr>
      <w:rFonts w:ascii="Wingdings" w:hAnsi="Wingdings" w:cs="Wingdings"/>
    </w:rPr>
  </w:style>
  <w:style w:type="character" w:customStyle="1" w:styleId="WW8Num11z3">
    <w:name w:val="WW8Num11z3"/>
    <w:uiPriority w:val="99"/>
    <w:rsid w:val="003A3454"/>
    <w:rPr>
      <w:rFonts w:ascii="Symbol" w:hAnsi="Symbol" w:cs="Symbol"/>
    </w:rPr>
  </w:style>
  <w:style w:type="character" w:customStyle="1" w:styleId="WW8Num13z0">
    <w:name w:val="WW8Num13z0"/>
    <w:uiPriority w:val="99"/>
    <w:rsid w:val="003A3454"/>
    <w:rPr>
      <w:b/>
      <w:bCs/>
    </w:rPr>
  </w:style>
  <w:style w:type="character" w:customStyle="1" w:styleId="WW8Num14z0">
    <w:name w:val="WW8Num14z0"/>
    <w:uiPriority w:val="99"/>
    <w:rsid w:val="003A3454"/>
    <w:rPr>
      <w:rFonts w:ascii="Arial" w:hAnsi="Arial" w:cs="Arial"/>
    </w:rPr>
  </w:style>
  <w:style w:type="character" w:customStyle="1" w:styleId="WW8Num14z1">
    <w:name w:val="WW8Num14z1"/>
    <w:uiPriority w:val="99"/>
    <w:rsid w:val="003A3454"/>
    <w:rPr>
      <w:rFonts w:ascii="Courier New" w:hAnsi="Courier New" w:cs="Courier New"/>
    </w:rPr>
  </w:style>
  <w:style w:type="character" w:customStyle="1" w:styleId="WW8Num14z2">
    <w:name w:val="WW8Num14z2"/>
    <w:uiPriority w:val="99"/>
    <w:rsid w:val="003A3454"/>
    <w:rPr>
      <w:rFonts w:ascii="Wingdings" w:hAnsi="Wingdings" w:cs="Wingdings"/>
    </w:rPr>
  </w:style>
  <w:style w:type="character" w:customStyle="1" w:styleId="WW8Num14z3">
    <w:name w:val="WW8Num14z3"/>
    <w:uiPriority w:val="99"/>
    <w:rsid w:val="003A3454"/>
    <w:rPr>
      <w:rFonts w:ascii="Symbol" w:hAnsi="Symbol" w:cs="Symbol"/>
    </w:rPr>
  </w:style>
  <w:style w:type="character" w:customStyle="1" w:styleId="DefaultParagraphFont1">
    <w:name w:val="Default Paragraph Font1"/>
    <w:uiPriority w:val="99"/>
    <w:rsid w:val="003A3454"/>
  </w:style>
  <w:style w:type="character" w:customStyle="1" w:styleId="AONormalChar">
    <w:name w:val="AONormal Char"/>
    <w:basedOn w:val="DefaultParagraphFont1"/>
    <w:uiPriority w:val="99"/>
    <w:rsid w:val="003A3454"/>
    <w:rPr>
      <w:rFonts w:eastAsia="SimSun"/>
      <w:sz w:val="22"/>
      <w:szCs w:val="22"/>
      <w:lang w:val="en-GB" w:eastAsia="ar-SA" w:bidi="ar-SA"/>
    </w:rPr>
  </w:style>
  <w:style w:type="character" w:styleId="FollowedHyperlink">
    <w:name w:val="FollowedHyperlink"/>
    <w:basedOn w:val="DefaultParagraphFont1"/>
    <w:uiPriority w:val="99"/>
    <w:rsid w:val="003A3454"/>
    <w:rPr>
      <w:color w:val="606420"/>
      <w:u w:val="single"/>
    </w:rPr>
  </w:style>
  <w:style w:type="character" w:customStyle="1" w:styleId="FootnoteCharacters">
    <w:name w:val="Footnote Characters"/>
    <w:basedOn w:val="DefaultParagraphFont1"/>
    <w:uiPriority w:val="99"/>
    <w:rsid w:val="003A3454"/>
    <w:rPr>
      <w:vertAlign w:val="superscript"/>
    </w:rPr>
  </w:style>
  <w:style w:type="character" w:customStyle="1" w:styleId="BodyContdChar">
    <w:name w:val="Body Cont'd Char"/>
    <w:aliases w:val="BC Char"/>
    <w:basedOn w:val="DefaultParagraphFont1"/>
    <w:uiPriority w:val="99"/>
    <w:rsid w:val="003A3454"/>
    <w:rPr>
      <w:rFonts w:ascii="Arial" w:hAnsi="Arial" w:cs="Arial"/>
      <w:lang w:val="en-US" w:eastAsia="ar-SA" w:bidi="ar-SA"/>
    </w:rPr>
  </w:style>
  <w:style w:type="character" w:customStyle="1" w:styleId="H5Char">
    <w:name w:val="H5 Char"/>
    <w:basedOn w:val="DefaultParagraphFont1"/>
    <w:uiPriority w:val="99"/>
    <w:rsid w:val="003A3454"/>
    <w:rPr>
      <w:rFonts w:ascii="Arial" w:hAnsi="Arial" w:cs="Arial"/>
      <w:b/>
      <w:bCs/>
      <w:lang w:val="en-US" w:eastAsia="ar-SA" w:bidi="ar-SA"/>
    </w:rPr>
  </w:style>
  <w:style w:type="character" w:customStyle="1" w:styleId="TermDefinition">
    <w:name w:val="Term Definition"/>
    <w:basedOn w:val="DefaultParagraphFont1"/>
    <w:rsid w:val="003A3454"/>
    <w:rPr>
      <w:b/>
      <w:bCs/>
      <w:lang w:val="en-GB"/>
    </w:rPr>
  </w:style>
  <w:style w:type="character" w:customStyle="1" w:styleId="Bullets">
    <w:name w:val="Bullets"/>
    <w:uiPriority w:val="99"/>
    <w:rsid w:val="003A3454"/>
    <w:rPr>
      <w:rFonts w:ascii="OpenSymbol" w:eastAsia="OpenSymbol" w:hAnsi="OpenSymbol" w:cs="OpenSymbol"/>
    </w:rPr>
  </w:style>
  <w:style w:type="paragraph" w:customStyle="1" w:styleId="Heading">
    <w:name w:val="Heading"/>
    <w:basedOn w:val="Normal"/>
    <w:next w:val="BodyText"/>
    <w:uiPriority w:val="99"/>
    <w:rsid w:val="003A3454"/>
    <w:pPr>
      <w:keepNext/>
      <w:suppressAutoHyphens/>
      <w:spacing w:before="240" w:after="120"/>
    </w:pPr>
    <w:rPr>
      <w:rFonts w:eastAsia="MS Mincho" w:cs="Arial"/>
      <w:sz w:val="28"/>
      <w:szCs w:val="28"/>
      <w:lang w:eastAsia="ar-SA"/>
    </w:rPr>
  </w:style>
  <w:style w:type="paragraph" w:styleId="List">
    <w:name w:val="List"/>
    <w:basedOn w:val="BodyText"/>
    <w:uiPriority w:val="99"/>
    <w:rsid w:val="003A3454"/>
    <w:pPr>
      <w:suppressAutoHyphens/>
      <w:spacing w:after="120"/>
      <w:jc w:val="left"/>
    </w:pPr>
    <w:rPr>
      <w:rFonts w:ascii="Times New Roman" w:hAnsi="Times New Roman"/>
      <w:sz w:val="20"/>
      <w:szCs w:val="20"/>
      <w:lang w:val="fr-FR" w:eastAsia="ar-SA"/>
    </w:rPr>
  </w:style>
  <w:style w:type="paragraph" w:styleId="Caption">
    <w:name w:val="caption"/>
    <w:basedOn w:val="Normal"/>
    <w:uiPriority w:val="99"/>
    <w:qFormat/>
    <w:rsid w:val="003A3454"/>
    <w:pPr>
      <w:suppressLineNumbers/>
      <w:suppressAutoHyphens/>
      <w:spacing w:before="120" w:after="120"/>
    </w:pPr>
    <w:rPr>
      <w:rFonts w:ascii="Times New Roman" w:hAnsi="Times New Roman"/>
      <w:i/>
      <w:iCs/>
      <w:sz w:val="24"/>
      <w:szCs w:val="24"/>
      <w:lang w:eastAsia="ar-SA"/>
    </w:rPr>
  </w:style>
  <w:style w:type="paragraph" w:customStyle="1" w:styleId="Index">
    <w:name w:val="Index"/>
    <w:basedOn w:val="Normal"/>
    <w:uiPriority w:val="99"/>
    <w:rsid w:val="003A3454"/>
    <w:pPr>
      <w:suppressLineNumbers/>
      <w:suppressAutoHyphens/>
    </w:pPr>
    <w:rPr>
      <w:rFonts w:ascii="Times New Roman" w:hAnsi="Times New Roman"/>
      <w:sz w:val="20"/>
      <w:lang w:eastAsia="ar-SA"/>
    </w:rPr>
  </w:style>
  <w:style w:type="paragraph" w:customStyle="1" w:styleId="Char">
    <w:name w:val="Char"/>
    <w:basedOn w:val="Normal"/>
    <w:uiPriority w:val="99"/>
    <w:rsid w:val="003A3454"/>
    <w:pPr>
      <w:suppressAutoHyphens/>
      <w:spacing w:before="200"/>
      <w:jc w:val="both"/>
    </w:pPr>
    <w:rPr>
      <w:rFonts w:cs="Arial"/>
      <w:sz w:val="20"/>
      <w:lang w:val="en-US" w:eastAsia="ar-SA"/>
    </w:rPr>
  </w:style>
  <w:style w:type="paragraph" w:customStyle="1" w:styleId="EnumerationLev1">
    <w:name w:val="Enumeration Lev 1"/>
    <w:basedOn w:val="Normal"/>
    <w:uiPriority w:val="99"/>
    <w:rsid w:val="003A3454"/>
    <w:pPr>
      <w:tabs>
        <w:tab w:val="num" w:pos="720"/>
      </w:tabs>
      <w:suppressAutoHyphens/>
      <w:spacing w:before="200"/>
      <w:jc w:val="both"/>
    </w:pPr>
    <w:rPr>
      <w:rFonts w:cs="Arial"/>
      <w:sz w:val="20"/>
      <w:lang w:val="en-US" w:eastAsia="ar-SA"/>
    </w:rPr>
  </w:style>
  <w:style w:type="paragraph" w:customStyle="1" w:styleId="BulletPoint2">
    <w:name w:val="Bullet Point2"/>
    <w:basedOn w:val="Normal"/>
    <w:uiPriority w:val="99"/>
    <w:rsid w:val="003A3454"/>
    <w:pPr>
      <w:tabs>
        <w:tab w:val="num" w:pos="1440"/>
      </w:tabs>
      <w:suppressAutoHyphens/>
      <w:spacing w:before="200"/>
      <w:ind w:left="1440" w:hanging="360"/>
      <w:jc w:val="both"/>
    </w:pPr>
    <w:rPr>
      <w:rFonts w:cs="Arial"/>
      <w:sz w:val="20"/>
      <w:lang w:val="en-US" w:eastAsia="ar-SA"/>
    </w:rPr>
  </w:style>
  <w:style w:type="paragraph" w:customStyle="1" w:styleId="TableContents">
    <w:name w:val="Table Contents"/>
    <w:basedOn w:val="Normal"/>
    <w:uiPriority w:val="99"/>
    <w:rsid w:val="003A3454"/>
    <w:pPr>
      <w:suppressLineNumbers/>
      <w:suppressAutoHyphens/>
    </w:pPr>
    <w:rPr>
      <w:rFonts w:ascii="Times New Roman" w:hAnsi="Times New Roman"/>
      <w:sz w:val="20"/>
      <w:lang w:eastAsia="ar-SA"/>
    </w:rPr>
  </w:style>
  <w:style w:type="paragraph" w:customStyle="1" w:styleId="TableHeading">
    <w:name w:val="Table Heading"/>
    <w:basedOn w:val="TableContents"/>
    <w:uiPriority w:val="99"/>
    <w:rsid w:val="003A3454"/>
    <w:pPr>
      <w:jc w:val="center"/>
    </w:pPr>
    <w:rPr>
      <w:b/>
      <w:bCs/>
    </w:rPr>
  </w:style>
  <w:style w:type="paragraph" w:customStyle="1" w:styleId="CharCharCharCharChar">
    <w:name w:val="Char Char Char Char Char"/>
    <w:basedOn w:val="Normal"/>
    <w:uiPriority w:val="99"/>
    <w:rsid w:val="003A3454"/>
    <w:pPr>
      <w:spacing w:after="160" w:line="240" w:lineRule="exact"/>
    </w:pPr>
    <w:rPr>
      <w:rFonts w:ascii="Courier New" w:hAnsi="Courier New" w:cs="Courier New"/>
      <w:sz w:val="20"/>
      <w:lang w:val="en-US"/>
    </w:rPr>
  </w:style>
  <w:style w:type="paragraph" w:customStyle="1" w:styleId="CarCar1">
    <w:name w:val="Car Car1"/>
    <w:basedOn w:val="Normal"/>
    <w:uiPriority w:val="99"/>
    <w:rsid w:val="003A3454"/>
    <w:pPr>
      <w:spacing w:after="160" w:line="240" w:lineRule="exact"/>
    </w:pPr>
    <w:rPr>
      <w:rFonts w:ascii="Verdana" w:hAnsi="Verdana" w:cs="Verdana"/>
      <w:sz w:val="24"/>
      <w:szCs w:val="24"/>
      <w:lang w:val="en-US"/>
    </w:rPr>
  </w:style>
  <w:style w:type="paragraph" w:customStyle="1" w:styleId="CM8">
    <w:name w:val="CM8"/>
    <w:basedOn w:val="Default"/>
    <w:next w:val="Default"/>
    <w:uiPriority w:val="99"/>
    <w:rsid w:val="003A3454"/>
    <w:pPr>
      <w:widowControl w:val="0"/>
    </w:pPr>
    <w:rPr>
      <w:rFonts w:ascii="Times New Roman" w:hAnsi="Times New Roman" w:cs="Times New Roman"/>
      <w:color w:val="auto"/>
      <w:lang w:val="en-GB" w:eastAsia="en-GB"/>
    </w:rPr>
  </w:style>
  <w:style w:type="character" w:customStyle="1" w:styleId="apple-converted-space">
    <w:name w:val="apple-converted-space"/>
    <w:basedOn w:val="DefaultParagraphFont"/>
    <w:rsid w:val="003A3454"/>
  </w:style>
  <w:style w:type="paragraph" w:customStyle="1" w:styleId="SGXHeading3">
    <w:name w:val="SGX Heading 3"/>
    <w:basedOn w:val="Normal"/>
    <w:link w:val="SGXHeading3CharChar"/>
    <w:rsid w:val="006468E7"/>
    <w:pPr>
      <w:tabs>
        <w:tab w:val="num" w:pos="4254"/>
      </w:tabs>
      <w:ind w:left="4254" w:hanging="709"/>
      <w:outlineLvl w:val="2"/>
    </w:pPr>
    <w:rPr>
      <w:rFonts w:ascii="Times New Roman" w:eastAsia="Malgun Gothic" w:hAnsi="Times New Roman"/>
      <w:sz w:val="20"/>
      <w:lang w:val="en-US"/>
    </w:rPr>
  </w:style>
  <w:style w:type="character" w:customStyle="1" w:styleId="SGXHeading3CharChar">
    <w:name w:val="SGX Heading 3 Char Char"/>
    <w:link w:val="SGXHeading3"/>
    <w:rsid w:val="006468E7"/>
    <w:rPr>
      <w:rFonts w:eastAsia="Malgun Gothic"/>
    </w:rPr>
  </w:style>
  <w:style w:type="paragraph" w:customStyle="1" w:styleId="null">
    <w:name w:val="null"/>
    <w:basedOn w:val="Normal"/>
    <w:rsid w:val="001C0EE7"/>
    <w:pPr>
      <w:spacing w:before="100" w:beforeAutospacing="1" w:after="100" w:afterAutospacing="1"/>
    </w:pPr>
    <w:rPr>
      <w:rFonts w:ascii="Calibri" w:eastAsiaTheme="minorEastAsia" w:hAnsi="Calibri" w:cs="Calibri"/>
      <w:szCs w:val="22"/>
      <w:lang w:val="en-US" w:eastAsia="ja-JP"/>
    </w:rPr>
  </w:style>
  <w:style w:type="table" w:styleId="GridTable1Light">
    <w:name w:val="Grid Table 1 Light"/>
    <w:basedOn w:val="TableNormal"/>
    <w:uiPriority w:val="46"/>
    <w:rsid w:val="001C0E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938">
      <w:bodyDiv w:val="1"/>
      <w:marLeft w:val="0"/>
      <w:marRight w:val="0"/>
      <w:marTop w:val="0"/>
      <w:marBottom w:val="0"/>
      <w:divBdr>
        <w:top w:val="none" w:sz="0" w:space="0" w:color="auto"/>
        <w:left w:val="none" w:sz="0" w:space="0" w:color="auto"/>
        <w:bottom w:val="none" w:sz="0" w:space="0" w:color="auto"/>
        <w:right w:val="none" w:sz="0" w:space="0" w:color="auto"/>
      </w:divBdr>
    </w:div>
    <w:div w:id="319237240">
      <w:bodyDiv w:val="1"/>
      <w:marLeft w:val="0"/>
      <w:marRight w:val="0"/>
      <w:marTop w:val="0"/>
      <w:marBottom w:val="0"/>
      <w:divBdr>
        <w:top w:val="none" w:sz="0" w:space="0" w:color="auto"/>
        <w:left w:val="none" w:sz="0" w:space="0" w:color="auto"/>
        <w:bottom w:val="none" w:sz="0" w:space="0" w:color="auto"/>
        <w:right w:val="none" w:sz="0" w:space="0" w:color="auto"/>
      </w:divBdr>
    </w:div>
    <w:div w:id="336814390">
      <w:bodyDiv w:val="1"/>
      <w:marLeft w:val="0"/>
      <w:marRight w:val="0"/>
      <w:marTop w:val="0"/>
      <w:marBottom w:val="0"/>
      <w:divBdr>
        <w:top w:val="none" w:sz="0" w:space="0" w:color="auto"/>
        <w:left w:val="none" w:sz="0" w:space="0" w:color="auto"/>
        <w:bottom w:val="none" w:sz="0" w:space="0" w:color="auto"/>
        <w:right w:val="none" w:sz="0" w:space="0" w:color="auto"/>
      </w:divBdr>
    </w:div>
    <w:div w:id="348068273">
      <w:bodyDiv w:val="1"/>
      <w:marLeft w:val="0"/>
      <w:marRight w:val="0"/>
      <w:marTop w:val="0"/>
      <w:marBottom w:val="0"/>
      <w:divBdr>
        <w:top w:val="none" w:sz="0" w:space="0" w:color="auto"/>
        <w:left w:val="none" w:sz="0" w:space="0" w:color="auto"/>
        <w:bottom w:val="none" w:sz="0" w:space="0" w:color="auto"/>
        <w:right w:val="none" w:sz="0" w:space="0" w:color="auto"/>
      </w:divBdr>
    </w:div>
    <w:div w:id="519396093">
      <w:bodyDiv w:val="1"/>
      <w:marLeft w:val="0"/>
      <w:marRight w:val="0"/>
      <w:marTop w:val="0"/>
      <w:marBottom w:val="0"/>
      <w:divBdr>
        <w:top w:val="none" w:sz="0" w:space="0" w:color="auto"/>
        <w:left w:val="none" w:sz="0" w:space="0" w:color="auto"/>
        <w:bottom w:val="none" w:sz="0" w:space="0" w:color="auto"/>
        <w:right w:val="none" w:sz="0" w:space="0" w:color="auto"/>
      </w:divBdr>
    </w:div>
    <w:div w:id="699666187">
      <w:bodyDiv w:val="1"/>
      <w:marLeft w:val="0"/>
      <w:marRight w:val="0"/>
      <w:marTop w:val="0"/>
      <w:marBottom w:val="0"/>
      <w:divBdr>
        <w:top w:val="none" w:sz="0" w:space="0" w:color="auto"/>
        <w:left w:val="none" w:sz="0" w:space="0" w:color="auto"/>
        <w:bottom w:val="none" w:sz="0" w:space="0" w:color="auto"/>
        <w:right w:val="none" w:sz="0" w:space="0" w:color="auto"/>
      </w:divBdr>
    </w:div>
    <w:div w:id="709501664">
      <w:bodyDiv w:val="1"/>
      <w:marLeft w:val="0"/>
      <w:marRight w:val="0"/>
      <w:marTop w:val="0"/>
      <w:marBottom w:val="0"/>
      <w:divBdr>
        <w:top w:val="none" w:sz="0" w:space="0" w:color="auto"/>
        <w:left w:val="none" w:sz="0" w:space="0" w:color="auto"/>
        <w:bottom w:val="none" w:sz="0" w:space="0" w:color="auto"/>
        <w:right w:val="none" w:sz="0" w:space="0" w:color="auto"/>
      </w:divBdr>
    </w:div>
    <w:div w:id="927233695">
      <w:bodyDiv w:val="1"/>
      <w:marLeft w:val="0"/>
      <w:marRight w:val="0"/>
      <w:marTop w:val="0"/>
      <w:marBottom w:val="0"/>
      <w:divBdr>
        <w:top w:val="none" w:sz="0" w:space="0" w:color="auto"/>
        <w:left w:val="none" w:sz="0" w:space="0" w:color="auto"/>
        <w:bottom w:val="none" w:sz="0" w:space="0" w:color="auto"/>
        <w:right w:val="none" w:sz="0" w:space="0" w:color="auto"/>
      </w:divBdr>
    </w:div>
    <w:div w:id="948391301">
      <w:bodyDiv w:val="1"/>
      <w:marLeft w:val="0"/>
      <w:marRight w:val="0"/>
      <w:marTop w:val="0"/>
      <w:marBottom w:val="0"/>
      <w:divBdr>
        <w:top w:val="none" w:sz="0" w:space="0" w:color="auto"/>
        <w:left w:val="none" w:sz="0" w:space="0" w:color="auto"/>
        <w:bottom w:val="none" w:sz="0" w:space="0" w:color="auto"/>
        <w:right w:val="none" w:sz="0" w:space="0" w:color="auto"/>
      </w:divBdr>
    </w:div>
    <w:div w:id="978075480">
      <w:bodyDiv w:val="1"/>
      <w:marLeft w:val="0"/>
      <w:marRight w:val="0"/>
      <w:marTop w:val="0"/>
      <w:marBottom w:val="0"/>
      <w:divBdr>
        <w:top w:val="none" w:sz="0" w:space="0" w:color="auto"/>
        <w:left w:val="none" w:sz="0" w:space="0" w:color="auto"/>
        <w:bottom w:val="none" w:sz="0" w:space="0" w:color="auto"/>
        <w:right w:val="none" w:sz="0" w:space="0" w:color="auto"/>
      </w:divBdr>
    </w:div>
    <w:div w:id="991104593">
      <w:bodyDiv w:val="1"/>
      <w:marLeft w:val="0"/>
      <w:marRight w:val="0"/>
      <w:marTop w:val="0"/>
      <w:marBottom w:val="0"/>
      <w:divBdr>
        <w:top w:val="none" w:sz="0" w:space="0" w:color="auto"/>
        <w:left w:val="none" w:sz="0" w:space="0" w:color="auto"/>
        <w:bottom w:val="none" w:sz="0" w:space="0" w:color="auto"/>
        <w:right w:val="none" w:sz="0" w:space="0" w:color="auto"/>
      </w:divBdr>
    </w:div>
    <w:div w:id="1073353243">
      <w:bodyDiv w:val="1"/>
      <w:marLeft w:val="0"/>
      <w:marRight w:val="0"/>
      <w:marTop w:val="0"/>
      <w:marBottom w:val="0"/>
      <w:divBdr>
        <w:top w:val="none" w:sz="0" w:space="0" w:color="auto"/>
        <w:left w:val="none" w:sz="0" w:space="0" w:color="auto"/>
        <w:bottom w:val="none" w:sz="0" w:space="0" w:color="auto"/>
        <w:right w:val="none" w:sz="0" w:space="0" w:color="auto"/>
      </w:divBdr>
    </w:div>
    <w:div w:id="1104610585">
      <w:bodyDiv w:val="1"/>
      <w:marLeft w:val="0"/>
      <w:marRight w:val="0"/>
      <w:marTop w:val="0"/>
      <w:marBottom w:val="0"/>
      <w:divBdr>
        <w:top w:val="none" w:sz="0" w:space="0" w:color="auto"/>
        <w:left w:val="none" w:sz="0" w:space="0" w:color="auto"/>
        <w:bottom w:val="none" w:sz="0" w:space="0" w:color="auto"/>
        <w:right w:val="none" w:sz="0" w:space="0" w:color="auto"/>
      </w:divBdr>
    </w:div>
    <w:div w:id="1127971906">
      <w:bodyDiv w:val="1"/>
      <w:marLeft w:val="0"/>
      <w:marRight w:val="0"/>
      <w:marTop w:val="0"/>
      <w:marBottom w:val="0"/>
      <w:divBdr>
        <w:top w:val="none" w:sz="0" w:space="0" w:color="auto"/>
        <w:left w:val="none" w:sz="0" w:space="0" w:color="auto"/>
        <w:bottom w:val="none" w:sz="0" w:space="0" w:color="auto"/>
        <w:right w:val="none" w:sz="0" w:space="0" w:color="auto"/>
      </w:divBdr>
    </w:div>
    <w:div w:id="1144586542">
      <w:bodyDiv w:val="1"/>
      <w:marLeft w:val="0"/>
      <w:marRight w:val="0"/>
      <w:marTop w:val="0"/>
      <w:marBottom w:val="0"/>
      <w:divBdr>
        <w:top w:val="none" w:sz="0" w:space="0" w:color="auto"/>
        <w:left w:val="none" w:sz="0" w:space="0" w:color="auto"/>
        <w:bottom w:val="none" w:sz="0" w:space="0" w:color="auto"/>
        <w:right w:val="none" w:sz="0" w:space="0" w:color="auto"/>
      </w:divBdr>
    </w:div>
    <w:div w:id="1207255772">
      <w:bodyDiv w:val="1"/>
      <w:marLeft w:val="0"/>
      <w:marRight w:val="0"/>
      <w:marTop w:val="0"/>
      <w:marBottom w:val="0"/>
      <w:divBdr>
        <w:top w:val="none" w:sz="0" w:space="0" w:color="auto"/>
        <w:left w:val="none" w:sz="0" w:space="0" w:color="auto"/>
        <w:bottom w:val="none" w:sz="0" w:space="0" w:color="auto"/>
        <w:right w:val="none" w:sz="0" w:space="0" w:color="auto"/>
      </w:divBdr>
    </w:div>
    <w:div w:id="1210996426">
      <w:bodyDiv w:val="1"/>
      <w:marLeft w:val="0"/>
      <w:marRight w:val="0"/>
      <w:marTop w:val="0"/>
      <w:marBottom w:val="0"/>
      <w:divBdr>
        <w:top w:val="none" w:sz="0" w:space="0" w:color="auto"/>
        <w:left w:val="none" w:sz="0" w:space="0" w:color="auto"/>
        <w:bottom w:val="none" w:sz="0" w:space="0" w:color="auto"/>
        <w:right w:val="none" w:sz="0" w:space="0" w:color="auto"/>
      </w:divBdr>
    </w:div>
    <w:div w:id="1248341201">
      <w:bodyDiv w:val="1"/>
      <w:marLeft w:val="0"/>
      <w:marRight w:val="0"/>
      <w:marTop w:val="0"/>
      <w:marBottom w:val="0"/>
      <w:divBdr>
        <w:top w:val="none" w:sz="0" w:space="0" w:color="auto"/>
        <w:left w:val="none" w:sz="0" w:space="0" w:color="auto"/>
        <w:bottom w:val="none" w:sz="0" w:space="0" w:color="auto"/>
        <w:right w:val="none" w:sz="0" w:space="0" w:color="auto"/>
      </w:divBdr>
    </w:div>
    <w:div w:id="1273365601">
      <w:bodyDiv w:val="1"/>
      <w:marLeft w:val="0"/>
      <w:marRight w:val="0"/>
      <w:marTop w:val="0"/>
      <w:marBottom w:val="0"/>
      <w:divBdr>
        <w:top w:val="none" w:sz="0" w:space="0" w:color="auto"/>
        <w:left w:val="none" w:sz="0" w:space="0" w:color="auto"/>
        <w:bottom w:val="none" w:sz="0" w:space="0" w:color="auto"/>
        <w:right w:val="none" w:sz="0" w:space="0" w:color="auto"/>
      </w:divBdr>
    </w:div>
    <w:div w:id="1362827543">
      <w:bodyDiv w:val="1"/>
      <w:marLeft w:val="0"/>
      <w:marRight w:val="0"/>
      <w:marTop w:val="0"/>
      <w:marBottom w:val="0"/>
      <w:divBdr>
        <w:top w:val="none" w:sz="0" w:space="0" w:color="auto"/>
        <w:left w:val="none" w:sz="0" w:space="0" w:color="auto"/>
        <w:bottom w:val="none" w:sz="0" w:space="0" w:color="auto"/>
        <w:right w:val="none" w:sz="0" w:space="0" w:color="auto"/>
      </w:divBdr>
    </w:div>
    <w:div w:id="1363089684">
      <w:bodyDiv w:val="1"/>
      <w:marLeft w:val="0"/>
      <w:marRight w:val="0"/>
      <w:marTop w:val="0"/>
      <w:marBottom w:val="0"/>
      <w:divBdr>
        <w:top w:val="none" w:sz="0" w:space="0" w:color="auto"/>
        <w:left w:val="none" w:sz="0" w:space="0" w:color="auto"/>
        <w:bottom w:val="none" w:sz="0" w:space="0" w:color="auto"/>
        <w:right w:val="none" w:sz="0" w:space="0" w:color="auto"/>
      </w:divBdr>
    </w:div>
    <w:div w:id="1465663172">
      <w:bodyDiv w:val="1"/>
      <w:marLeft w:val="0"/>
      <w:marRight w:val="0"/>
      <w:marTop w:val="0"/>
      <w:marBottom w:val="0"/>
      <w:divBdr>
        <w:top w:val="none" w:sz="0" w:space="0" w:color="auto"/>
        <w:left w:val="none" w:sz="0" w:space="0" w:color="auto"/>
        <w:bottom w:val="none" w:sz="0" w:space="0" w:color="auto"/>
        <w:right w:val="none" w:sz="0" w:space="0" w:color="auto"/>
      </w:divBdr>
    </w:div>
    <w:div w:id="1525554957">
      <w:bodyDiv w:val="1"/>
      <w:marLeft w:val="0"/>
      <w:marRight w:val="0"/>
      <w:marTop w:val="0"/>
      <w:marBottom w:val="0"/>
      <w:divBdr>
        <w:top w:val="none" w:sz="0" w:space="0" w:color="auto"/>
        <w:left w:val="none" w:sz="0" w:space="0" w:color="auto"/>
        <w:bottom w:val="none" w:sz="0" w:space="0" w:color="auto"/>
        <w:right w:val="none" w:sz="0" w:space="0" w:color="auto"/>
      </w:divBdr>
    </w:div>
    <w:div w:id="1556038619">
      <w:bodyDiv w:val="1"/>
      <w:marLeft w:val="0"/>
      <w:marRight w:val="0"/>
      <w:marTop w:val="0"/>
      <w:marBottom w:val="0"/>
      <w:divBdr>
        <w:top w:val="none" w:sz="0" w:space="0" w:color="auto"/>
        <w:left w:val="none" w:sz="0" w:space="0" w:color="auto"/>
        <w:bottom w:val="none" w:sz="0" w:space="0" w:color="auto"/>
        <w:right w:val="none" w:sz="0" w:space="0" w:color="auto"/>
      </w:divBdr>
    </w:div>
    <w:div w:id="1605922457">
      <w:bodyDiv w:val="1"/>
      <w:marLeft w:val="0"/>
      <w:marRight w:val="0"/>
      <w:marTop w:val="0"/>
      <w:marBottom w:val="0"/>
      <w:divBdr>
        <w:top w:val="none" w:sz="0" w:space="0" w:color="auto"/>
        <w:left w:val="none" w:sz="0" w:space="0" w:color="auto"/>
        <w:bottom w:val="none" w:sz="0" w:space="0" w:color="auto"/>
        <w:right w:val="none" w:sz="0" w:space="0" w:color="auto"/>
      </w:divBdr>
    </w:div>
    <w:div w:id="1635405887">
      <w:bodyDiv w:val="1"/>
      <w:marLeft w:val="0"/>
      <w:marRight w:val="0"/>
      <w:marTop w:val="0"/>
      <w:marBottom w:val="0"/>
      <w:divBdr>
        <w:top w:val="none" w:sz="0" w:space="0" w:color="auto"/>
        <w:left w:val="none" w:sz="0" w:space="0" w:color="auto"/>
        <w:bottom w:val="none" w:sz="0" w:space="0" w:color="auto"/>
        <w:right w:val="none" w:sz="0" w:space="0" w:color="auto"/>
      </w:divBdr>
    </w:div>
    <w:div w:id="1763989770">
      <w:bodyDiv w:val="1"/>
      <w:marLeft w:val="0"/>
      <w:marRight w:val="0"/>
      <w:marTop w:val="0"/>
      <w:marBottom w:val="0"/>
      <w:divBdr>
        <w:top w:val="none" w:sz="0" w:space="0" w:color="auto"/>
        <w:left w:val="none" w:sz="0" w:space="0" w:color="auto"/>
        <w:bottom w:val="none" w:sz="0" w:space="0" w:color="auto"/>
        <w:right w:val="none" w:sz="0" w:space="0" w:color="auto"/>
      </w:divBdr>
    </w:div>
    <w:div w:id="1818956326">
      <w:bodyDiv w:val="1"/>
      <w:marLeft w:val="0"/>
      <w:marRight w:val="0"/>
      <w:marTop w:val="0"/>
      <w:marBottom w:val="0"/>
      <w:divBdr>
        <w:top w:val="none" w:sz="0" w:space="0" w:color="auto"/>
        <w:left w:val="none" w:sz="0" w:space="0" w:color="auto"/>
        <w:bottom w:val="none" w:sz="0" w:space="0" w:color="auto"/>
        <w:right w:val="none" w:sz="0" w:space="0" w:color="auto"/>
      </w:divBdr>
    </w:div>
    <w:div w:id="1830973687">
      <w:bodyDiv w:val="1"/>
      <w:marLeft w:val="0"/>
      <w:marRight w:val="0"/>
      <w:marTop w:val="0"/>
      <w:marBottom w:val="0"/>
      <w:divBdr>
        <w:top w:val="none" w:sz="0" w:space="0" w:color="auto"/>
        <w:left w:val="none" w:sz="0" w:space="0" w:color="auto"/>
        <w:bottom w:val="none" w:sz="0" w:space="0" w:color="auto"/>
        <w:right w:val="none" w:sz="0" w:space="0" w:color="auto"/>
      </w:divBdr>
    </w:div>
    <w:div w:id="1838766259">
      <w:bodyDiv w:val="1"/>
      <w:marLeft w:val="0"/>
      <w:marRight w:val="0"/>
      <w:marTop w:val="0"/>
      <w:marBottom w:val="0"/>
      <w:divBdr>
        <w:top w:val="none" w:sz="0" w:space="0" w:color="auto"/>
        <w:left w:val="none" w:sz="0" w:space="0" w:color="auto"/>
        <w:bottom w:val="none" w:sz="0" w:space="0" w:color="auto"/>
        <w:right w:val="none" w:sz="0" w:space="0" w:color="auto"/>
      </w:divBdr>
    </w:div>
    <w:div w:id="1846896129">
      <w:bodyDiv w:val="1"/>
      <w:marLeft w:val="0"/>
      <w:marRight w:val="0"/>
      <w:marTop w:val="0"/>
      <w:marBottom w:val="0"/>
      <w:divBdr>
        <w:top w:val="none" w:sz="0" w:space="0" w:color="auto"/>
        <w:left w:val="none" w:sz="0" w:space="0" w:color="auto"/>
        <w:bottom w:val="none" w:sz="0" w:space="0" w:color="auto"/>
        <w:right w:val="none" w:sz="0" w:space="0" w:color="auto"/>
      </w:divBdr>
    </w:div>
    <w:div w:id="1922523485">
      <w:bodyDiv w:val="1"/>
      <w:marLeft w:val="0"/>
      <w:marRight w:val="0"/>
      <w:marTop w:val="0"/>
      <w:marBottom w:val="0"/>
      <w:divBdr>
        <w:top w:val="none" w:sz="0" w:space="0" w:color="auto"/>
        <w:left w:val="none" w:sz="0" w:space="0" w:color="auto"/>
        <w:bottom w:val="none" w:sz="0" w:space="0" w:color="auto"/>
        <w:right w:val="none" w:sz="0" w:space="0" w:color="auto"/>
      </w:divBdr>
    </w:div>
    <w:div w:id="1991982368">
      <w:bodyDiv w:val="1"/>
      <w:marLeft w:val="0"/>
      <w:marRight w:val="0"/>
      <w:marTop w:val="0"/>
      <w:marBottom w:val="0"/>
      <w:divBdr>
        <w:top w:val="none" w:sz="0" w:space="0" w:color="auto"/>
        <w:left w:val="none" w:sz="0" w:space="0" w:color="auto"/>
        <w:bottom w:val="none" w:sz="0" w:space="0" w:color="auto"/>
        <w:right w:val="none" w:sz="0" w:space="0" w:color="auto"/>
      </w:divBdr>
    </w:div>
    <w:div w:id="208779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http://www.socgen.com/sg/ressource/img/socgen/commun/logo_sg_en.gi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socgen.com/sg/socgen/pid/169/context/SC/lang/en/nodoctype/0.ht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Class xmlns="445c5629-a939-4d4a-bc33-b4530dc06c24" xsi:nil="true"/>
    <Notes xmlns="445c5629-a939-4d4a-bc33-b4530dc06c24" xsi:nil="true"/>
    <Underlying xmlns="445c5629-a939-4d4a-bc33-b4530dc06c24" xsi:nil="true"/>
    <Security xmlns="445c5629-a939-4d4a-bc33-b4530dc06c24" xsi:nil="true"/>
    <TradeDate xmlns="445c5629-a939-4d4a-bc33-b4530dc06c24" xsi:nil="true"/>
  </documentManagement>
</p:properties>
</file>

<file path=customXml/item3.xml><?xml version="1.0" encoding="utf-8"?>
<sisl xmlns:xsi="http://www.w3.org/2001/XMLSchema-instance" xmlns:xsd="http://www.w3.org/2001/XMLSchema" xmlns="http://www.boldonjames.com/2008/01/sie/internal/label" sislVersion="0" policy="cd56ee39-2ddd-42dc-ad6e-3cc27c925a9b" origin="autoSelectedSuggestion">
  <element uid="id_classification_euconfidential" value=""/>
  <element uid="44c8e17e-6455-4d33-9d36-e3ed1986e0e9" value=""/>
  <element uid="936e3d94-fb01-439a-aa87-0ed80b1bce59" value=""/>
</sisl>
</file>

<file path=customXml/item4.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</Value>
</WrappedLabelHistory>
</file>

<file path=customXml/item5.xml><?xml version="1.0" encoding="utf-8"?>
<ct:contentTypeSchema xmlns:ct="http://schemas.microsoft.com/office/2006/metadata/contentType" xmlns:ma="http://schemas.microsoft.com/office/2006/metadata/properties/metaAttributes" ct:_="" ma:_="" ma:contentTypeName="Document" ma:contentTypeID="0x0101007CE6DF1109E60045AB964F22ADEF82EC" ma:contentTypeVersion="16" ma:contentTypeDescription="Create a new document." ma:contentTypeScope="" ma:versionID="215be7a5b984d92ff53cf96718532978">
  <xsd:schema xmlns:xsd="http://www.w3.org/2001/XMLSchema" xmlns:xs="http://www.w3.org/2001/XMLSchema" xmlns:p="http://schemas.microsoft.com/office/2006/metadata/properties" xmlns:ns2="445c5629-a939-4d4a-bc33-b4530dc06c24" xmlns:ns3="a51126ac-23b2-4c92-b778-4c0448989da6" targetNamespace="http://schemas.microsoft.com/office/2006/metadata/properties" ma:root="true" ma:fieldsID="843b3f32ba2e300d691b45a871c227ed" ns2:_="" ns3:_="">
    <xsd:import namespace="445c5629-a939-4d4a-bc33-b4530dc06c24"/>
    <xsd:import namespace="a51126ac-23b2-4c92-b778-4c0448989d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Class" minOccurs="0"/>
                <xsd:element ref="ns2:TradeDate" minOccurs="0"/>
                <xsd:element ref="ns2:Security" minOccurs="0"/>
                <xsd:element ref="ns2:Underlying" minOccurs="0"/>
                <xsd:element ref="ns2:Not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5c5629-a939-4d4a-bc33-b4530dc06c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Class" ma:index="17" nillable="true" ma:displayName="Class" ma:description="Type of file: Pricing sheet, booking, other" ma:format="Dropdown" ma:internalName="Class">
      <xsd:simpleType>
        <xsd:restriction base="dms:Choice">
          <xsd:enumeration value="Pricing"/>
          <xsd:enumeration value="Booking"/>
          <xsd:enumeration value="Other"/>
          <xsd:enumeration value="Dimension"/>
        </xsd:restriction>
      </xsd:simpleType>
    </xsd:element>
    <xsd:element name="TradeDate" ma:index="18" nillable="true" ma:displayName="Trade Date" ma:description="Date of trade or RFQ" ma:format="DateOnly" ma:internalName="TradeDate">
      <xsd:simpleType>
        <xsd:restriction base="dms:DateTime"/>
      </xsd:simpleType>
    </xsd:element>
    <xsd:element name="Security" ma:index="19" nillable="true" ma:displayName="Security" ma:description="What type of Security did we trade" ma:format="Dropdown" ma:internalName="Security">
      <xsd:simpleType>
        <xsd:restriction base="dms:Choice">
          <xsd:enumeration value="TRS"/>
          <xsd:enumeration value="Option"/>
          <xsd:enumeration value="Future"/>
          <xsd:enumeration value="ARP"/>
          <xsd:enumeration value="Other"/>
        </xsd:restriction>
      </xsd:simpleType>
    </xsd:element>
    <xsd:element name="Underlying" ma:index="20" nillable="true" ma:displayName="Underlying" ma:description="What was the underlying security of the trade?" ma:format="Dropdown" ma:internalName="Underlying">
      <xsd:simpleType>
        <xsd:restriction base="dms:Text">
          <xsd:maxLength value="255"/>
        </xsd:restriction>
      </xsd:simpleType>
    </xsd:element>
    <xsd:element name="Notes" ma:index="21" nillable="true" ma:displayName="Notes" ma:format="Dropdown" ma:internalName="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1126ac-23b2-4c92-b778-4c0448989da6"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fth Edition"/>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69AF56-135C-44F8-9E98-E274DBD04F33}">
  <ds:schemaRefs>
    <ds:schemaRef ds:uri="http://schemas.openxmlformats.org/officeDocument/2006/bibliography"/>
  </ds:schemaRefs>
</ds:datastoreItem>
</file>

<file path=customXml/itemProps2.xml><?xml version="1.0" encoding="utf-8"?>
<ds:datastoreItem xmlns:ds="http://schemas.openxmlformats.org/officeDocument/2006/customXml" ds:itemID="{D011AB7B-A0E4-4A41-848C-D3DE0CDDFBC7}">
  <ds:schemaRefs>
    <ds:schemaRef ds:uri="http://schemas.microsoft.com/office/2006/metadata/properties"/>
    <ds:schemaRef ds:uri="http://schemas.microsoft.com/office/infopath/2007/PartnerControls"/>
    <ds:schemaRef ds:uri="445c5629-a939-4d4a-bc33-b4530dc06c24"/>
  </ds:schemaRefs>
</ds:datastoreItem>
</file>

<file path=customXml/itemProps3.xml><?xml version="1.0" encoding="utf-8"?>
<ds:datastoreItem xmlns:ds="http://schemas.openxmlformats.org/officeDocument/2006/customXml" ds:itemID="{79E57EB0-D1D3-4AA0-802C-5E0B3802CE3F}">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F11B6B41-41E3-4CA1-A257-533F3FB6FC80}">
  <ds:schemaRefs>
    <ds:schemaRef ds:uri="http://www.w3.org/2001/XMLSchema"/>
    <ds:schemaRef ds:uri="http://www.boldonjames.com/2016/02/Classifier/internal/wrappedLabelHistory"/>
  </ds:schemaRefs>
</ds:datastoreItem>
</file>

<file path=customXml/itemProps5.xml><?xml version="1.0" encoding="utf-8"?>
<ds:datastoreItem xmlns:ds="http://schemas.openxmlformats.org/officeDocument/2006/customXml" ds:itemID="{620A43AF-76F6-48C3-B7D2-4FE1AFA2C6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5c5629-a939-4d4a-bc33-b4530dc06c24"/>
    <ds:schemaRef ds:uri="a51126ac-23b2-4c92-b778-4c0448989d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1DDD5F8-AC9F-4AE3-B515-8CAD765109C0}">
  <ds:schemaRefs>
    <ds:schemaRef ds:uri="http://schemas.openxmlformats.org/officeDocument/2006/bibliography"/>
  </ds:schemaRefs>
</ds:datastoreItem>
</file>

<file path=customXml/itemProps7.xml><?xml version="1.0" encoding="utf-8"?>
<ds:datastoreItem xmlns:ds="http://schemas.openxmlformats.org/officeDocument/2006/customXml" ds:itemID="{8F1D6FF5-E9EB-4FA5-A199-B70DEFFB2C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14</Pages>
  <Words>4377</Words>
  <Characters>23819</Characters>
  <Application>Microsoft Office Word</Application>
  <DocSecurity>0</DocSecurity>
  <Lines>198</Lines>
  <Paragraphs>56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SOCIETE GENERALE</Company>
  <LinksUpToDate>false</LinksUpToDate>
  <CharactersWithSpaces>28140</CharactersWithSpaces>
  <SharedDoc>false</SharedDoc>
  <HLinks>
    <vt:vector size="24" baseType="variant">
      <vt:variant>
        <vt:i4>851975</vt:i4>
      </vt:variant>
      <vt:variant>
        <vt:i4>89</vt:i4>
      </vt:variant>
      <vt:variant>
        <vt:i4>0</vt:i4>
      </vt:variant>
      <vt:variant>
        <vt:i4>5</vt:i4>
      </vt:variant>
      <vt:variant>
        <vt:lpwstr>http://swapdisclosure.sgcib.com/</vt:lpwstr>
      </vt:variant>
      <vt:variant>
        <vt:lpwstr/>
      </vt:variant>
      <vt:variant>
        <vt:i4>2293885</vt:i4>
      </vt:variant>
      <vt:variant>
        <vt:i4>36</vt:i4>
      </vt:variant>
      <vt:variant>
        <vt:i4>0</vt:i4>
      </vt:variant>
      <vt:variant>
        <vt:i4>5</vt:i4>
      </vt:variant>
      <vt:variant>
        <vt:lpwstr>http://www.sgindex.com/</vt:lpwstr>
      </vt:variant>
      <vt:variant>
        <vt:lpwstr/>
      </vt:variant>
      <vt:variant>
        <vt:i4>8257600</vt:i4>
      </vt:variant>
      <vt:variant>
        <vt:i4>0</vt:i4>
      </vt:variant>
      <vt:variant>
        <vt:i4>0</vt:i4>
      </vt:variant>
      <vt:variant>
        <vt:i4>5</vt:i4>
      </vt:variant>
      <vt:variant>
        <vt:lpwstr>http://www.socgen.com/sg/socgen/pid/169/context/SC/lang/en/nodoctype/0.htm</vt:lpwstr>
      </vt:variant>
      <vt:variant>
        <vt:lpwstr>#</vt:lpwstr>
      </vt:variant>
      <vt:variant>
        <vt:i4>458782</vt:i4>
      </vt:variant>
      <vt:variant>
        <vt:i4>2254</vt:i4>
      </vt:variant>
      <vt:variant>
        <vt:i4>1025</vt:i4>
      </vt:variant>
      <vt:variant>
        <vt:i4>1</vt:i4>
      </vt:variant>
      <vt:variant>
        <vt:lpwstr>http://www.socgen.com/sg/ressource/img/socgen/commun/logo_sg_en.gif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gvigouro073106</dc:creator>
  <cp:keywords>[Not Confidential - C1]</cp:keywords>
  <cp:lastModifiedBy>PARK Jun Yeong MarkXasDisKor</cp:lastModifiedBy>
  <cp:revision>18</cp:revision>
  <cp:lastPrinted>2020-02-03T14:51:00Z</cp:lastPrinted>
  <dcterms:created xsi:type="dcterms:W3CDTF">2022-08-29T06:31:00Z</dcterms:created>
  <dcterms:modified xsi:type="dcterms:W3CDTF">2024-02-19T00:24:00Z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lient Type">
    <vt:lpwstr>376;#Client|d39d5fd8-1036-4268-8300-3fad274a4fa6</vt:lpwstr>
  </property>
  <property fmtid="{D5CDD505-2E9C-101B-9397-08002B2CF9AE}" pid="4" name="Settlement Type">
    <vt:lpwstr>30;#Cash|bc9c8128-8c09-42f3-8fe6-8bc1c2bf4d74</vt:lpwstr>
  </property>
  <property fmtid="{D5CDD505-2E9C-101B-9397-08002B2CF9AE}" pid="5" name="Underlying Type">
    <vt:lpwstr>80;#Index|cd599a17-3327-435f-ae99-6889e69467c2;#177;#SGI index|62075a6e-7663-47b0-a87e-a49455094760</vt:lpwstr>
  </property>
  <property fmtid="{D5CDD505-2E9C-101B-9397-08002B2CF9AE}" pid="6" name="Trading Zone">
    <vt:lpwstr>34;#Europe|6b2ffb28-e8b5-444d-985f-d396286f7f46</vt:lpwstr>
  </property>
  <property fmtid="{D5CDD505-2E9C-101B-9397-08002B2CF9AE}" pid="7" name="Indexation Type">
    <vt:lpwstr/>
  </property>
  <property fmtid="{D5CDD505-2E9C-101B-9397-08002B2CF9AE}" pid="8" name="Underlying Number">
    <vt:lpwstr>1;#Single|6f78cf37-c1e9-4465-9f82-77beb72b9f7e</vt:lpwstr>
  </property>
  <property fmtid="{D5CDD505-2E9C-101B-9397-08002B2CF9AE}" pid="9" name="Master Agreement Type">
    <vt:lpwstr>15;#ISDA|2d3ff682-6b41-4bc3-a33d-0c961278d828</vt:lpwstr>
  </property>
  <property fmtid="{D5CDD505-2E9C-101B-9397-08002B2CF9AE}" pid="10" name="ContentTypeId">
    <vt:lpwstr>0x0101007CE6DF1109E60045AB964F22ADEF82EC</vt:lpwstr>
  </property>
  <property fmtid="{D5CDD505-2E9C-101B-9397-08002B2CF9AE}" pid="11" name="Underlying Zone">
    <vt:lpwstr>28;#Multizone|1b6c521c-f8a0-4360-b896-3183ab92e2ae</vt:lpwstr>
  </property>
  <property fmtid="{D5CDD505-2E9C-101B-9397-08002B2CF9AE}" pid="12" name="Transaction Type">
    <vt:lpwstr>46;#Equity Derivatives|6d2259be-de6c-41b5-b649-55ae501f07fa</vt:lpwstr>
  </property>
  <property fmtid="{D5CDD505-2E9C-101B-9397-08002B2CF9AE}" pid="13" name="Complexity">
    <vt:lpwstr>12;#Exotic|1267b694-c3b0-43de-97b3-c08868b0b342</vt:lpwstr>
  </property>
  <property fmtid="{D5CDD505-2E9C-101B-9397-08002B2CF9AE}" pid="14" name="Confirmation Type">
    <vt:lpwstr>23;#Long form|05a485b9-561a-4b34-b586-91b13ecc29be</vt:lpwstr>
  </property>
  <property fmtid="{D5CDD505-2E9C-101B-9397-08002B2CF9AE}" pid="15" name="Formula Type">
    <vt:lpwstr>362;#Structured Product|98ad4a79-c1bb-48f6-bde0-450b4ba197d8</vt:lpwstr>
  </property>
  <property fmtid="{D5CDD505-2E9C-101B-9397-08002B2CF9AE}" pid="16" name="Product Type">
    <vt:lpwstr>29;#Swap|17a8a345-5d15-4dbc-9f06-e87cb590c74f</vt:lpwstr>
  </property>
  <property fmtid="{D5CDD505-2E9C-101B-9397-08002B2CF9AE}" pid="17" name="Applicable Law">
    <vt:lpwstr>10;#English law|614392a2-6315-4802-b8a9-23503e2ecbe0</vt:lpwstr>
  </property>
  <property fmtid="{D5CDD505-2E9C-101B-9397-08002B2CF9AE}" pid="18" name="Derivatives_x0020_Type">
    <vt:lpwstr/>
  </property>
  <property fmtid="{D5CDD505-2E9C-101B-9397-08002B2CF9AE}" pid="19" name="Derivatives Type">
    <vt:lpwstr/>
  </property>
  <property fmtid="{D5CDD505-2E9C-101B-9397-08002B2CF9AE}" pid="20" name="docIndexRef">
    <vt:lpwstr>40efc91e-3d41-43d7-a45d-5f1223638275</vt:lpwstr>
  </property>
  <property fmtid="{D5CDD505-2E9C-101B-9397-08002B2CF9AE}" pid="21" name="bjSaver">
    <vt:lpwstr>BHdECsJ3c1D6VJzf0QqYEoN4sydTNwFa</vt:lpwstr>
  </property>
  <property fmtid="{D5CDD505-2E9C-101B-9397-08002B2CF9AE}" pid="22" name="Confidentiality">
    <vt:lpwstr>Not Confidential</vt:lpwstr>
  </property>
  <property fmtid="{D5CDD505-2E9C-101B-9397-08002B2CF9AE}" pid="23" name="Classification_DLP">
    <vt:lpwstr>C1_C1</vt:lpwstr>
  </property>
  <property fmtid="{D5CDD505-2E9C-101B-9397-08002B2CF9AE}" pid="24" name="bjDocumentLabelXML">
    <vt:lpwstr>&lt;?xml version="1.0" encoding="us-ascii"?&gt;&lt;sisl xmlns:xsi="http://www.w3.org/2001/XMLSchema-instance" xmlns:xsd="http://www.w3.org/2001/XMLSchema" sislVersion="0" policy="cd56ee39-2ddd-42dc-ad6e-3cc27c925a9b" origin="autoSelectedSuggestion" xmlns="http://w</vt:lpwstr>
  </property>
  <property fmtid="{D5CDD505-2E9C-101B-9397-08002B2CF9AE}" pid="25" name="bjDocumentLabelXML-0">
    <vt:lpwstr>ww.boldonjames.com/2008/01/sie/internal/label"&gt;&lt;element uid="id_classification_euconfidential" value="" /&gt;&lt;element uid="44c8e17e-6455-4d33-9d36-e3ed1986e0e9" value="" /&gt;&lt;element uid="936e3d94-fb01-439a-aa87-0ed80b1bce59" value="" /&gt;&lt;/sisl&gt;</vt:lpwstr>
  </property>
  <property fmtid="{D5CDD505-2E9C-101B-9397-08002B2CF9AE}" pid="26" name="bjDocumentSecurityLabel">
    <vt:lpwstr>[Not Confidential - C1]</vt:lpwstr>
  </property>
  <property fmtid="{D5CDD505-2E9C-101B-9397-08002B2CF9AE}" pid="27" name="bjLabelHistoryID">
    <vt:lpwstr>{F11B6B41-41E3-4CA1-A257-533F3FB6FC80}</vt:lpwstr>
  </property>
  <property fmtid="{D5CDD505-2E9C-101B-9397-08002B2CF9AE}" pid="28" name="MSIP_Label_1aaa69c8-0478-4e13-9e4c-38511e3b6774_Enabled">
    <vt:lpwstr>true</vt:lpwstr>
  </property>
  <property fmtid="{D5CDD505-2E9C-101B-9397-08002B2CF9AE}" pid="29" name="MSIP_Label_1aaa69c8-0478-4e13-9e4c-38511e3b6774_SetDate">
    <vt:lpwstr>2022-05-24T06:07:24Z</vt:lpwstr>
  </property>
  <property fmtid="{D5CDD505-2E9C-101B-9397-08002B2CF9AE}" pid="30" name="MSIP_Label_1aaa69c8-0478-4e13-9e4c-38511e3b6774_Method">
    <vt:lpwstr>Privileged</vt:lpwstr>
  </property>
  <property fmtid="{D5CDD505-2E9C-101B-9397-08002B2CF9AE}" pid="31" name="MSIP_Label_1aaa69c8-0478-4e13-9e4c-38511e3b6774_Name">
    <vt:lpwstr>1aaa69c8-0478-4e13-9e4c-38511e3b6774</vt:lpwstr>
  </property>
  <property fmtid="{D5CDD505-2E9C-101B-9397-08002B2CF9AE}" pid="32" name="MSIP_Label_1aaa69c8-0478-4e13-9e4c-38511e3b6774_SiteId">
    <vt:lpwstr>c9a7d621-4bc4-4407-b730-f428e656aa9e</vt:lpwstr>
  </property>
  <property fmtid="{D5CDD505-2E9C-101B-9397-08002B2CF9AE}" pid="33" name="MSIP_Label_1aaa69c8-0478-4e13-9e4c-38511e3b6774_ActionId">
    <vt:lpwstr>3753e8d6-e98a-45ae-87a6-8ceec56a542a</vt:lpwstr>
  </property>
  <property fmtid="{D5CDD505-2E9C-101B-9397-08002B2CF9AE}" pid="34" name="MSIP_Label_1aaa69c8-0478-4e13-9e4c-38511e3b6774_ContentBits">
    <vt:lpwstr>0</vt:lpwstr>
  </property>
  <property fmtid="{D5CDD505-2E9C-101B-9397-08002B2CF9AE}" pid="35" name="MSIP_Label_a23ee8e6-e2e1-4a32-b0ea-82e8bb15f21c_Enabled">
    <vt:lpwstr>true</vt:lpwstr>
  </property>
  <property fmtid="{D5CDD505-2E9C-101B-9397-08002B2CF9AE}" pid="36" name="MSIP_Label_a23ee8e6-e2e1-4a32-b0ea-82e8bb15f21c_SetDate">
    <vt:lpwstr>2022-07-07T23:39:31Z</vt:lpwstr>
  </property>
  <property fmtid="{D5CDD505-2E9C-101B-9397-08002B2CF9AE}" pid="37" name="MSIP_Label_a23ee8e6-e2e1-4a32-b0ea-82e8bb15f21c_Method">
    <vt:lpwstr>Standard</vt:lpwstr>
  </property>
  <property fmtid="{D5CDD505-2E9C-101B-9397-08002B2CF9AE}" pid="38" name="MSIP_Label_a23ee8e6-e2e1-4a32-b0ea-82e8bb15f21c_Name">
    <vt:lpwstr>Internal</vt:lpwstr>
  </property>
  <property fmtid="{D5CDD505-2E9C-101B-9397-08002B2CF9AE}" pid="39" name="MSIP_Label_a23ee8e6-e2e1-4a32-b0ea-82e8bb15f21c_SiteId">
    <vt:lpwstr>f8e1ec02-619b-4b66-a5a7-9bff83b76b2f</vt:lpwstr>
  </property>
  <property fmtid="{D5CDD505-2E9C-101B-9397-08002B2CF9AE}" pid="40" name="MSIP_Label_a23ee8e6-e2e1-4a32-b0ea-82e8bb15f21c_ActionId">
    <vt:lpwstr>dc9c1758-dbc3-437c-982f-a8e508223bc8</vt:lpwstr>
  </property>
  <property fmtid="{D5CDD505-2E9C-101B-9397-08002B2CF9AE}" pid="41" name="MSIP_Label_a23ee8e6-e2e1-4a32-b0ea-82e8bb15f21c_ContentBits">
    <vt:lpwstr>0</vt:lpwstr>
  </property>
</Properties>
</file>